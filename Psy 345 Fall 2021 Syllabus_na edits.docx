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6EA6D" w14:textId="38643C5F"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 xml:space="preserve">Workplace </w:t>
      </w:r>
      <w:r w:rsidR="006873F5" w:rsidRPr="006873F5">
        <w:rPr>
          <w:rFonts w:ascii="Arial Narrow" w:eastAsia="Times New Roman" w:hAnsi="Arial Narrow" w:cs="Times New Roman"/>
          <w:b/>
          <w:sz w:val="32"/>
          <w:szCs w:val="32"/>
        </w:rPr>
        <w:t>Psychology</w:t>
      </w:r>
    </w:p>
    <w:p w14:paraId="1C0C42E6" w14:textId="4CD89772" w:rsidR="006873F5" w:rsidRPr="006873F5" w:rsidRDefault="006873F5" w:rsidP="00403C76">
      <w:pPr>
        <w:pBdr>
          <w:top w:val="double" w:sz="4" w:space="1" w:color="auto"/>
          <w:left w:val="double" w:sz="4" w:space="4" w:color="auto"/>
          <w:bottom w:val="double" w:sz="4" w:space="1" w:color="auto"/>
          <w:right w:val="double" w:sz="4" w:space="4" w:color="auto"/>
        </w:pBdr>
        <w:tabs>
          <w:tab w:val="left" w:pos="2360"/>
          <w:tab w:val="center" w:pos="4320"/>
        </w:tabs>
        <w:spacing w:after="0" w:line="240" w:lineRule="auto"/>
        <w:jc w:val="center"/>
        <w:rPr>
          <w:rFonts w:ascii="Arial Narrow" w:eastAsia="Times New Roman" w:hAnsi="Arial Narrow" w:cs="Times New Roman"/>
          <w:b/>
          <w:sz w:val="32"/>
          <w:szCs w:val="32"/>
        </w:rPr>
      </w:pPr>
      <w:r w:rsidRPr="006873F5">
        <w:rPr>
          <w:rFonts w:ascii="Arial Narrow" w:eastAsia="Times New Roman" w:hAnsi="Arial Narrow" w:cs="Times New Roman"/>
          <w:b/>
          <w:sz w:val="32"/>
          <w:szCs w:val="32"/>
        </w:rPr>
        <w:t>Psychology 345, Section 1</w:t>
      </w:r>
    </w:p>
    <w:p w14:paraId="1D6F293B" w14:textId="5B468378"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Fall 2021</w:t>
      </w:r>
    </w:p>
    <w:p w14:paraId="4C8D6E56" w14:textId="0D36D78F" w:rsidR="006873F5" w:rsidRPr="006873F5" w:rsidRDefault="006873F5"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sidRPr="006873F5">
        <w:rPr>
          <w:rFonts w:ascii="Arial Narrow" w:eastAsia="Times New Roman" w:hAnsi="Arial Narrow" w:cs="Times New Roman"/>
          <w:b/>
          <w:sz w:val="32"/>
          <w:szCs w:val="32"/>
        </w:rPr>
        <w:t xml:space="preserve">MR </w:t>
      </w:r>
      <w:r w:rsidR="0004796C">
        <w:rPr>
          <w:rFonts w:ascii="Arial Narrow" w:eastAsia="Times New Roman" w:hAnsi="Arial Narrow" w:cs="Times New Roman"/>
          <w:b/>
          <w:sz w:val="32"/>
          <w:szCs w:val="32"/>
        </w:rPr>
        <w:t>11</w:t>
      </w:r>
      <w:r w:rsidRPr="006873F5">
        <w:rPr>
          <w:rFonts w:ascii="Arial Narrow" w:eastAsia="Times New Roman" w:hAnsi="Arial Narrow" w:cs="Times New Roman"/>
          <w:b/>
          <w:sz w:val="32"/>
          <w:szCs w:val="32"/>
        </w:rPr>
        <w:t>:</w:t>
      </w:r>
      <w:r w:rsidR="0004796C">
        <w:rPr>
          <w:rFonts w:ascii="Arial Narrow" w:eastAsia="Times New Roman" w:hAnsi="Arial Narrow" w:cs="Times New Roman"/>
          <w:b/>
          <w:sz w:val="32"/>
          <w:szCs w:val="32"/>
        </w:rPr>
        <w:t>3</w:t>
      </w:r>
      <w:r w:rsidRPr="006873F5">
        <w:rPr>
          <w:rFonts w:ascii="Arial Narrow" w:eastAsia="Times New Roman" w:hAnsi="Arial Narrow" w:cs="Times New Roman"/>
          <w:b/>
          <w:sz w:val="32"/>
          <w:szCs w:val="32"/>
        </w:rPr>
        <w:t xml:space="preserve">0 – </w:t>
      </w:r>
      <w:r w:rsidR="0004796C">
        <w:rPr>
          <w:rFonts w:ascii="Arial Narrow" w:eastAsia="Times New Roman" w:hAnsi="Arial Narrow" w:cs="Times New Roman"/>
          <w:b/>
          <w:sz w:val="32"/>
          <w:szCs w:val="32"/>
        </w:rPr>
        <w:t>1</w:t>
      </w:r>
      <w:r w:rsidR="009434C0">
        <w:rPr>
          <w:rFonts w:ascii="Arial Narrow" w:eastAsia="Times New Roman" w:hAnsi="Arial Narrow" w:cs="Times New Roman"/>
          <w:b/>
          <w:sz w:val="32"/>
          <w:szCs w:val="32"/>
        </w:rPr>
        <w:t>:00</w:t>
      </w:r>
      <w:r w:rsidRPr="006873F5">
        <w:rPr>
          <w:rFonts w:ascii="Arial Narrow" w:eastAsia="Times New Roman" w:hAnsi="Arial Narrow" w:cs="Times New Roman"/>
          <w:b/>
          <w:sz w:val="32"/>
          <w:szCs w:val="32"/>
        </w:rPr>
        <w:t xml:space="preserve">, </w:t>
      </w:r>
      <w:r w:rsidR="0004796C">
        <w:rPr>
          <w:rFonts w:ascii="Arial Narrow" w:eastAsia="Times New Roman" w:hAnsi="Arial Narrow" w:cs="Times New Roman"/>
          <w:b/>
          <w:sz w:val="32"/>
          <w:szCs w:val="32"/>
        </w:rPr>
        <w:t>Virtual</w:t>
      </w:r>
    </w:p>
    <w:p w14:paraId="30C8A694" w14:textId="77777777" w:rsidR="006873F5" w:rsidRPr="00403C76" w:rsidRDefault="006873F5" w:rsidP="006873F5">
      <w:pPr>
        <w:rPr>
          <w:rFonts w:ascii="Times New Roman" w:hAnsi="Times New Roman" w:cs="Times New Roman"/>
          <w:u w:val="single"/>
        </w:rPr>
      </w:pPr>
    </w:p>
    <w:p w14:paraId="707C4794" w14:textId="07AB64BD" w:rsidR="006873F5" w:rsidRPr="00536ECC" w:rsidRDefault="006873F5" w:rsidP="006873F5">
      <w:pPr>
        <w:rPr>
          <w:rFonts w:ascii="Times New Roman" w:hAnsi="Times New Roman" w:cs="Times New Roman"/>
          <w:szCs w:val="28"/>
        </w:rPr>
      </w:pPr>
      <w:r w:rsidRPr="00536ECC">
        <w:rPr>
          <w:rFonts w:ascii="Times New Roman" w:hAnsi="Times New Roman" w:cs="Times New Roman"/>
          <w:b/>
          <w:bCs/>
          <w:szCs w:val="28"/>
          <w:u w:val="single"/>
        </w:rPr>
        <w:t>Contact Information:</w:t>
      </w:r>
      <w:r w:rsidRPr="00536ECC">
        <w:rPr>
          <w:rFonts w:ascii="Times New Roman" w:hAnsi="Times New Roman" w:cs="Times New Roman"/>
          <w:szCs w:val="28"/>
        </w:rPr>
        <w:tab/>
      </w:r>
      <w:r w:rsidRPr="00536ECC">
        <w:rPr>
          <w:rFonts w:ascii="Times New Roman" w:hAnsi="Times New Roman" w:cs="Times New Roman"/>
          <w:szCs w:val="28"/>
        </w:rPr>
        <w:tab/>
        <w:t>Quinn Knudsen</w:t>
      </w:r>
    </w:p>
    <w:p w14:paraId="6AD2EEC7" w14:textId="204856D4"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Phone: 908-268-6318</w:t>
      </w:r>
    </w:p>
    <w:p w14:paraId="391F256E" w14:textId="414321B2"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Office: Virtual</w:t>
      </w:r>
    </w:p>
    <w:p w14:paraId="7AEBBE68" w14:textId="0A735267"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 xml:space="preserve">Email: </w:t>
      </w:r>
      <w:hyperlink r:id="rId8" w:history="1">
        <w:r w:rsidRPr="00536ECC">
          <w:rPr>
            <w:rStyle w:val="Hyperlink"/>
            <w:rFonts w:ascii="Times New Roman" w:hAnsi="Times New Roman" w:cs="Times New Roman"/>
            <w:szCs w:val="28"/>
          </w:rPr>
          <w:t>qknudsen@ramapo.edu</w:t>
        </w:r>
      </w:hyperlink>
      <w:r w:rsidRPr="00536ECC">
        <w:rPr>
          <w:rFonts w:ascii="Times New Roman" w:hAnsi="Times New Roman" w:cs="Times New Roman"/>
          <w:szCs w:val="28"/>
        </w:rPr>
        <w:t xml:space="preserve"> </w:t>
      </w:r>
    </w:p>
    <w:p w14:paraId="75B1EEA2" w14:textId="501BED34" w:rsidR="006873F5" w:rsidRPr="00536ECC" w:rsidRDefault="006873F5" w:rsidP="006873F5">
      <w:pPr>
        <w:rPr>
          <w:rFonts w:ascii="Times New Roman" w:hAnsi="Times New Roman" w:cs="Times New Roman"/>
        </w:rPr>
      </w:pPr>
      <w:r w:rsidRPr="00536ECC">
        <w:rPr>
          <w:rFonts w:ascii="Times New Roman" w:hAnsi="Times New Roman" w:cs="Times New Roman"/>
          <w:b/>
          <w:bCs/>
          <w:u w:val="single"/>
        </w:rPr>
        <w:t>Office Hours:</w:t>
      </w:r>
      <w:r w:rsidRPr="00536ECC">
        <w:rPr>
          <w:rFonts w:ascii="Times New Roman" w:hAnsi="Times New Roman" w:cs="Times New Roman"/>
        </w:rPr>
        <w:tab/>
      </w:r>
      <w:r w:rsidRPr="00536ECC">
        <w:rPr>
          <w:rFonts w:ascii="Times New Roman" w:hAnsi="Times New Roman" w:cs="Times New Roman"/>
        </w:rPr>
        <w:tab/>
      </w:r>
      <w:r w:rsidR="00403C76" w:rsidRPr="00536ECC">
        <w:rPr>
          <w:rFonts w:ascii="Times New Roman" w:hAnsi="Times New Roman" w:cs="Times New Roman"/>
        </w:rPr>
        <w:tab/>
      </w:r>
      <w:r w:rsidRPr="00536ECC">
        <w:rPr>
          <w:rFonts w:ascii="Times New Roman" w:hAnsi="Times New Roman" w:cs="Times New Roman"/>
        </w:rPr>
        <w:t xml:space="preserve">By appointment </w:t>
      </w:r>
    </w:p>
    <w:p w14:paraId="55D8A77D" w14:textId="0E3CFCD2"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E-mail is generally the fastest way to contact me outside of class.  I welcome any questions or concerns you may have. I do not keep scheduled office hours and I’m happy to find time that fits </w:t>
      </w:r>
      <w:r w:rsidR="0027454F" w:rsidRPr="00536ECC">
        <w:rPr>
          <w:rFonts w:ascii="Times New Roman" w:hAnsi="Times New Roman" w:cs="Times New Roman"/>
        </w:rPr>
        <w:t>y</w:t>
      </w:r>
      <w:r w:rsidRPr="00536ECC">
        <w:rPr>
          <w:rFonts w:ascii="Times New Roman" w:hAnsi="Times New Roman" w:cs="Times New Roman"/>
        </w:rPr>
        <w:t xml:space="preserve">our schedule. </w:t>
      </w:r>
    </w:p>
    <w:p w14:paraId="1BF0A7F2" w14:textId="050A3917" w:rsidR="006873F5" w:rsidRDefault="006873F5" w:rsidP="006873F5">
      <w:pPr>
        <w:rPr>
          <w:rFonts w:ascii="Times New Roman" w:hAnsi="Times New Roman" w:cs="Times New Roman"/>
        </w:rPr>
      </w:pPr>
      <w:r w:rsidRPr="00536ECC">
        <w:rPr>
          <w:rFonts w:ascii="Times New Roman" w:hAnsi="Times New Roman" w:cs="Times New Roman"/>
        </w:rPr>
        <w:t xml:space="preserve">You should regularly check your email and Moodle. In accordance with </w:t>
      </w:r>
      <w:r w:rsidR="00DB68C5">
        <w:rPr>
          <w:rFonts w:ascii="Times New Roman" w:hAnsi="Times New Roman" w:cs="Times New Roman"/>
        </w:rPr>
        <w:t>c</w:t>
      </w:r>
      <w:r w:rsidRPr="00536ECC">
        <w:rPr>
          <w:rFonts w:ascii="Times New Roman" w:hAnsi="Times New Roman" w:cs="Times New Roman"/>
        </w:rPr>
        <w:t>ollege policy, I will use your Ramapo College email and Moodle to communicate with you about all course-related matters.</w:t>
      </w:r>
    </w:p>
    <w:p w14:paraId="5F7087D0" w14:textId="77777777" w:rsidR="006E0E7C" w:rsidRPr="00536ECC" w:rsidRDefault="006E0E7C" w:rsidP="006873F5">
      <w:pPr>
        <w:rPr>
          <w:rFonts w:ascii="Times New Roman" w:hAnsi="Times New Roman" w:cs="Times New Roman"/>
        </w:rPr>
      </w:pPr>
    </w:p>
    <w:p w14:paraId="4D19CA52" w14:textId="77777777" w:rsidR="006873F5" w:rsidRPr="00536ECC" w:rsidRDefault="006873F5"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Course Description and Philosophy</w:t>
      </w:r>
    </w:p>
    <w:p w14:paraId="3C50F850" w14:textId="4B4B3A54" w:rsidR="006873F5" w:rsidRPr="00536ECC" w:rsidRDefault="006873F5" w:rsidP="006873F5">
      <w:pPr>
        <w:rPr>
          <w:rFonts w:ascii="Times New Roman" w:hAnsi="Times New Roman" w:cs="Times New Roman"/>
        </w:rPr>
      </w:pPr>
      <w:r w:rsidRPr="00536ECC">
        <w:rPr>
          <w:rFonts w:ascii="Times New Roman" w:hAnsi="Times New Roman" w:cs="Times New Roman"/>
        </w:rPr>
        <w:t>Welcome to the world of Industrial-Organizational Psychology!  This course will introduce you to the study of behavior in the workplace. Much of our adult life is spent in the work world, so it is important to understand work behavior, the context in which it occurs, and the processes used to organize it. We will investigate these and many other issues in this course.</w:t>
      </w:r>
    </w:p>
    <w:p w14:paraId="0952F7E6" w14:textId="316A5722" w:rsidR="006873F5" w:rsidRPr="006E0E7C" w:rsidRDefault="006873F5" w:rsidP="006873F5">
      <w:pPr>
        <w:rPr>
          <w:rFonts w:ascii="Times New Roman" w:hAnsi="Times New Roman" w:cs="Times New Roman"/>
        </w:rPr>
      </w:pPr>
      <w:r w:rsidRPr="006E0E7C">
        <w:rPr>
          <w:rFonts w:ascii="Times New Roman" w:hAnsi="Times New Roman" w:cs="Times New Roman"/>
        </w:rPr>
        <w:t>Psychology can be summed up in two sentences</w:t>
      </w:r>
      <w:r w:rsidR="006E0E7C" w:rsidRPr="006E0E7C">
        <w:rPr>
          <w:rFonts w:ascii="Times New Roman" w:hAnsi="Times New Roman" w:cs="Times New Roman"/>
        </w:rPr>
        <w:t>:</w:t>
      </w:r>
    </w:p>
    <w:p w14:paraId="54AD4E20" w14:textId="52807383" w:rsidR="006873F5" w:rsidRPr="006E0E7C"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Psychology is the study of overall trends, not individuals</w:t>
      </w:r>
      <w:r w:rsidRPr="006E0E7C">
        <w:rPr>
          <w:rFonts w:ascii="Times New Roman" w:hAnsi="Times New Roman" w:cs="Times New Roman"/>
        </w:rPr>
        <w:t xml:space="preserve">.”  Keep this in mind whenever we discuss </w:t>
      </w:r>
      <w:r w:rsidR="0003345C" w:rsidRPr="006E0E7C">
        <w:rPr>
          <w:rFonts w:ascii="Times New Roman" w:hAnsi="Times New Roman" w:cs="Times New Roman"/>
        </w:rPr>
        <w:t>something,</w:t>
      </w:r>
      <w:r w:rsidRPr="006E0E7C">
        <w:rPr>
          <w:rFonts w:ascii="Times New Roman" w:hAnsi="Times New Roman" w:cs="Times New Roman"/>
        </w:rPr>
        <w:t xml:space="preserve"> and you think to yourself “but I’m not like that!”</w:t>
      </w:r>
    </w:p>
    <w:p w14:paraId="179AF672" w14:textId="3F64E8E2" w:rsidR="006873F5"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It depends</w:t>
      </w:r>
      <w:r w:rsidRPr="006E0E7C">
        <w:rPr>
          <w:rFonts w:ascii="Times New Roman" w:hAnsi="Times New Roman" w:cs="Times New Roman"/>
        </w:rPr>
        <w:t>.”  Psychology is not a very black and white field; there are lots of shades of gray.  Keep both these ideas in your mind throughout the semester.</w:t>
      </w:r>
    </w:p>
    <w:p w14:paraId="1D46F3F4" w14:textId="77777777" w:rsidR="006E0E7C" w:rsidRPr="006E0E7C" w:rsidRDefault="006E0E7C" w:rsidP="006E0E7C">
      <w:pPr>
        <w:spacing w:after="0" w:line="240" w:lineRule="auto"/>
        <w:rPr>
          <w:rFonts w:ascii="Times New Roman" w:hAnsi="Times New Roman" w:cs="Times New Roman"/>
        </w:rPr>
      </w:pPr>
    </w:p>
    <w:p w14:paraId="392B97D7" w14:textId="77777777" w:rsidR="006873F5" w:rsidRPr="00536ECC" w:rsidRDefault="006873F5" w:rsidP="006873F5">
      <w:pPr>
        <w:rPr>
          <w:rFonts w:ascii="Times New Roman" w:eastAsia="Times New Roman" w:hAnsi="Times New Roman" w:cs="Times New Roman"/>
          <w:b/>
          <w:sz w:val="23"/>
          <w:szCs w:val="23"/>
        </w:rPr>
      </w:pPr>
      <w:r w:rsidRPr="00536ECC">
        <w:rPr>
          <w:rFonts w:ascii="Times New Roman" w:eastAsia="Times New Roman" w:hAnsi="Times New Roman" w:cs="Times New Roman"/>
          <w:b/>
          <w:sz w:val="23"/>
          <w:szCs w:val="23"/>
        </w:rPr>
        <w:t>COURSE DESCRIPTION</w:t>
      </w:r>
    </w:p>
    <w:p w14:paraId="586CF1E3" w14:textId="77777777" w:rsidR="006873F5" w:rsidRPr="00536ECC" w:rsidRDefault="006873F5" w:rsidP="006873F5">
      <w:pPr>
        <w:rPr>
          <w:rFonts w:ascii="Times New Roman" w:eastAsia="Times New Roman" w:hAnsi="Times New Roman" w:cs="Times New Roman"/>
          <w:b/>
          <w:sz w:val="23"/>
          <w:szCs w:val="23"/>
        </w:rPr>
      </w:pPr>
      <w:r w:rsidRPr="00536ECC">
        <w:rPr>
          <w:rFonts w:ascii="Times New Roman" w:hAnsi="Times New Roman" w:cs="Times New Roman"/>
          <w:color w:val="000000"/>
        </w:rPr>
        <w:t>Introduction to Industrial and Organizational Psychology covers psychological techniques, principles, and theories applied to the study of individuals and groups within organizations. Topics include personnel selection, evaluation, performance, training, motivation, work stress and well-being, teams, and leadership. Students taking this course can expect to build their knowledge of core psychological principles, learn applications of psychological principles to the workplace, and gain experience with potential career and educational opportunities in I-O psychology.</w:t>
      </w:r>
    </w:p>
    <w:p w14:paraId="6688890C" w14:textId="77777777" w:rsidR="006873F5" w:rsidRPr="00536ECC" w:rsidRDefault="006873F5" w:rsidP="006873F5">
      <w:pPr>
        <w:rPr>
          <w:rFonts w:ascii="Times New Roman" w:eastAsia="Times New Roman" w:hAnsi="Times New Roman" w:cs="Times New Roman"/>
          <w:b/>
          <w:sz w:val="23"/>
          <w:szCs w:val="23"/>
        </w:rPr>
      </w:pPr>
      <w:r w:rsidRPr="00536ECC">
        <w:rPr>
          <w:rFonts w:ascii="Times New Roman" w:eastAsia="Times New Roman" w:hAnsi="Times New Roman" w:cs="Times New Roman"/>
          <w:b/>
          <w:sz w:val="23"/>
          <w:szCs w:val="23"/>
        </w:rPr>
        <w:t>COURSE OBJECTIVES</w:t>
      </w:r>
    </w:p>
    <w:p w14:paraId="1EFE8DAB" w14:textId="77777777" w:rsidR="006873F5" w:rsidRPr="005577FD" w:rsidRDefault="006873F5" w:rsidP="006873F5">
      <w:pPr>
        <w:rPr>
          <w:rFonts w:ascii="Times New Roman" w:eastAsia="Times New Roman" w:hAnsi="Times New Roman" w:cs="Times New Roman"/>
          <w:i/>
          <w:iCs/>
          <w:sz w:val="23"/>
          <w:szCs w:val="23"/>
          <w:u w:val="single"/>
        </w:rPr>
      </w:pPr>
      <w:r w:rsidRPr="005577FD">
        <w:rPr>
          <w:rFonts w:ascii="Times New Roman" w:eastAsia="Times New Roman" w:hAnsi="Times New Roman" w:cs="Times New Roman"/>
          <w:i/>
          <w:iCs/>
          <w:sz w:val="23"/>
          <w:szCs w:val="23"/>
          <w:u w:val="single"/>
        </w:rPr>
        <w:t>Student Learning Objectives</w:t>
      </w:r>
    </w:p>
    <w:p w14:paraId="268D99B6" w14:textId="77777777" w:rsidR="006873F5" w:rsidRPr="00536ECC" w:rsidRDefault="006873F5" w:rsidP="006873F5">
      <w:pPr>
        <w:autoSpaceDE w:val="0"/>
        <w:autoSpaceDN w:val="0"/>
        <w:adjustRightInd w:val="0"/>
        <w:spacing w:after="0" w:line="240" w:lineRule="auto"/>
        <w:rPr>
          <w:rFonts w:ascii="Times New Roman" w:hAnsi="Times New Roman" w:cs="Times New Roman"/>
          <w:color w:val="000000"/>
        </w:rPr>
      </w:pPr>
      <w:r w:rsidRPr="00536ECC">
        <w:rPr>
          <w:rFonts w:ascii="Times New Roman" w:hAnsi="Times New Roman" w:cs="Times New Roman"/>
          <w:b/>
          <w:i/>
          <w:color w:val="000000"/>
        </w:rPr>
        <w:t>SLO 1</w:t>
      </w:r>
      <w:r w:rsidRPr="00536ECC">
        <w:rPr>
          <w:rFonts w:ascii="Times New Roman" w:hAnsi="Times New Roman" w:cs="Times New Roman"/>
          <w:color w:val="000000"/>
        </w:rPr>
        <w:t xml:space="preserve">: Gain an introduction to the sub-fields within Industrial-Organizational Psychology (PLO 1) </w:t>
      </w:r>
    </w:p>
    <w:p w14:paraId="214EA4A0" w14:textId="77777777" w:rsidR="006873F5" w:rsidRPr="00536ECC" w:rsidRDefault="006873F5" w:rsidP="006873F5">
      <w:pPr>
        <w:autoSpaceDE w:val="0"/>
        <w:autoSpaceDN w:val="0"/>
        <w:adjustRightInd w:val="0"/>
        <w:spacing w:after="0" w:line="240" w:lineRule="auto"/>
        <w:rPr>
          <w:rFonts w:ascii="Times New Roman" w:hAnsi="Times New Roman" w:cs="Times New Roman"/>
          <w:color w:val="000000"/>
        </w:rPr>
      </w:pPr>
    </w:p>
    <w:p w14:paraId="610E48DE" w14:textId="77777777" w:rsidR="006873F5" w:rsidRPr="00536ECC" w:rsidRDefault="006873F5" w:rsidP="006873F5">
      <w:pPr>
        <w:autoSpaceDE w:val="0"/>
        <w:autoSpaceDN w:val="0"/>
        <w:adjustRightInd w:val="0"/>
        <w:spacing w:after="0" w:line="240" w:lineRule="auto"/>
        <w:rPr>
          <w:rFonts w:ascii="Times New Roman" w:hAnsi="Times New Roman" w:cs="Times New Roman"/>
          <w:color w:val="000000"/>
        </w:rPr>
      </w:pPr>
      <w:r w:rsidRPr="00536ECC">
        <w:rPr>
          <w:rFonts w:ascii="Times New Roman" w:hAnsi="Times New Roman" w:cs="Times New Roman"/>
          <w:b/>
          <w:i/>
          <w:color w:val="000000"/>
        </w:rPr>
        <w:t>SLO 2</w:t>
      </w:r>
      <w:r w:rsidRPr="00536ECC">
        <w:rPr>
          <w:rFonts w:ascii="Times New Roman" w:hAnsi="Times New Roman" w:cs="Times New Roman"/>
          <w:color w:val="000000"/>
        </w:rPr>
        <w:t xml:space="preserve">: Learn potential career opportunities and graduate study topics within I-O Psychology (PLO 3) </w:t>
      </w:r>
    </w:p>
    <w:p w14:paraId="7C0E5612" w14:textId="77777777" w:rsidR="006873F5" w:rsidRPr="00536ECC" w:rsidRDefault="006873F5" w:rsidP="006873F5">
      <w:pPr>
        <w:autoSpaceDE w:val="0"/>
        <w:autoSpaceDN w:val="0"/>
        <w:adjustRightInd w:val="0"/>
        <w:spacing w:after="0" w:line="240" w:lineRule="auto"/>
        <w:rPr>
          <w:rFonts w:ascii="Times New Roman" w:hAnsi="Times New Roman" w:cs="Times New Roman"/>
          <w:color w:val="000000"/>
        </w:rPr>
      </w:pPr>
    </w:p>
    <w:p w14:paraId="4D08E02F" w14:textId="77777777" w:rsidR="006873F5" w:rsidRPr="00536ECC" w:rsidRDefault="006873F5" w:rsidP="006873F5">
      <w:pPr>
        <w:rPr>
          <w:rFonts w:ascii="Times New Roman" w:eastAsia="Times New Roman" w:hAnsi="Times New Roman" w:cs="Times New Roman"/>
          <w:sz w:val="23"/>
          <w:szCs w:val="23"/>
          <w:u w:val="single"/>
        </w:rPr>
      </w:pPr>
      <w:r w:rsidRPr="00536ECC">
        <w:rPr>
          <w:rFonts w:ascii="Times New Roman" w:hAnsi="Times New Roman" w:cs="Times New Roman"/>
          <w:b/>
          <w:i/>
          <w:color w:val="000000"/>
        </w:rPr>
        <w:lastRenderedPageBreak/>
        <w:t>SLO 3</w:t>
      </w:r>
      <w:r w:rsidRPr="00536ECC">
        <w:rPr>
          <w:rFonts w:ascii="Times New Roman" w:hAnsi="Times New Roman" w:cs="Times New Roman"/>
          <w:color w:val="000000"/>
        </w:rPr>
        <w:t>: Practice applying methods developed in industrial and organizational psychology to real world situations, including personal and professional goals. (PLO 2 &amp; PLO 4)</w:t>
      </w:r>
    </w:p>
    <w:p w14:paraId="688D376D" w14:textId="52C7D59C" w:rsidR="006873F5" w:rsidRPr="005577FD" w:rsidRDefault="005577FD" w:rsidP="006873F5">
      <w:pPr>
        <w:rPr>
          <w:rFonts w:ascii="Times New Roman" w:eastAsia="Times New Roman" w:hAnsi="Times New Roman" w:cs="Times New Roman"/>
          <w:i/>
          <w:iCs/>
          <w:sz w:val="23"/>
          <w:szCs w:val="23"/>
          <w:u w:val="single"/>
        </w:rPr>
      </w:pPr>
      <w:commentRangeStart w:id="0"/>
      <w:commentRangeStart w:id="1"/>
      <w:r w:rsidRPr="005577FD">
        <w:rPr>
          <w:rFonts w:ascii="Times New Roman" w:eastAsia="Times New Roman" w:hAnsi="Times New Roman" w:cs="Times New Roman"/>
          <w:i/>
          <w:iCs/>
          <w:sz w:val="23"/>
          <w:szCs w:val="23"/>
          <w:u w:val="single"/>
        </w:rPr>
        <w:t>Broad Psychology</w:t>
      </w:r>
      <w:r w:rsidR="006873F5" w:rsidRPr="005577FD">
        <w:rPr>
          <w:rFonts w:ascii="Times New Roman" w:eastAsia="Times New Roman" w:hAnsi="Times New Roman" w:cs="Times New Roman"/>
          <w:i/>
          <w:iCs/>
          <w:sz w:val="23"/>
          <w:szCs w:val="23"/>
          <w:u w:val="single"/>
        </w:rPr>
        <w:t xml:space="preserve"> Learning Objectives</w:t>
      </w:r>
    </w:p>
    <w:p w14:paraId="0C942DF6" w14:textId="77777777" w:rsidR="006873F5" w:rsidRPr="00536ECC" w:rsidRDefault="006873F5" w:rsidP="006873F5">
      <w:pPr>
        <w:pStyle w:val="Default"/>
        <w:rPr>
          <w:b/>
          <w:bCs/>
          <w:sz w:val="22"/>
          <w:szCs w:val="22"/>
        </w:rPr>
      </w:pPr>
      <w:r w:rsidRPr="00536ECC">
        <w:rPr>
          <w:b/>
          <w:bCs/>
          <w:sz w:val="22"/>
          <w:szCs w:val="22"/>
        </w:rPr>
        <w:t xml:space="preserve">Goal 1: Knowledge Base of Psychology </w:t>
      </w:r>
    </w:p>
    <w:p w14:paraId="2BB3F648" w14:textId="77777777" w:rsidR="006873F5" w:rsidRPr="00536ECC" w:rsidRDefault="006873F5" w:rsidP="006873F5">
      <w:pPr>
        <w:pStyle w:val="Default"/>
        <w:rPr>
          <w:sz w:val="22"/>
          <w:szCs w:val="22"/>
        </w:rPr>
      </w:pPr>
    </w:p>
    <w:p w14:paraId="31FBFFAC" w14:textId="77777777" w:rsidR="006873F5" w:rsidRPr="00536ECC" w:rsidRDefault="006873F5" w:rsidP="006873F5">
      <w:pPr>
        <w:pStyle w:val="Default"/>
        <w:rPr>
          <w:sz w:val="22"/>
          <w:szCs w:val="22"/>
        </w:rPr>
      </w:pPr>
      <w:r w:rsidRPr="00536ECC">
        <w:rPr>
          <w:i/>
          <w:iCs/>
          <w:sz w:val="22"/>
          <w:szCs w:val="22"/>
        </w:rPr>
        <w:t>Objective</w:t>
      </w:r>
      <w:r w:rsidRPr="00536ECC">
        <w:rPr>
          <w:sz w:val="22"/>
          <w:szCs w:val="22"/>
        </w:rPr>
        <w:t xml:space="preserve">: Students who complete the undergraduate program will have a knowledge base of major experimental findings and theoretical perspectives in psychology. The coursework in psychology offers flexibility to the students in developing different areas of interest. </w:t>
      </w:r>
    </w:p>
    <w:p w14:paraId="2B8C4952" w14:textId="77777777" w:rsidR="006873F5" w:rsidRPr="00536ECC" w:rsidRDefault="006873F5" w:rsidP="006873F5">
      <w:pPr>
        <w:pStyle w:val="Default"/>
        <w:ind w:left="720"/>
        <w:rPr>
          <w:sz w:val="22"/>
          <w:szCs w:val="22"/>
        </w:rPr>
      </w:pPr>
      <w:r w:rsidRPr="00536ECC">
        <w:rPr>
          <w:i/>
          <w:iCs/>
          <w:sz w:val="22"/>
          <w:szCs w:val="22"/>
        </w:rPr>
        <w:t>Outcome1.1</w:t>
      </w:r>
      <w:r w:rsidRPr="00536ECC">
        <w:rPr>
          <w:sz w:val="22"/>
          <w:szCs w:val="22"/>
        </w:rPr>
        <w:t xml:space="preserve">: Students will demonstrate familiarity with major concepts, theoretical perspectives, and empirical findings in psychology. </w:t>
      </w:r>
    </w:p>
    <w:p w14:paraId="3FE58E7A" w14:textId="77777777" w:rsidR="006873F5" w:rsidRPr="00536ECC" w:rsidRDefault="006873F5" w:rsidP="006873F5">
      <w:pPr>
        <w:pStyle w:val="Default"/>
        <w:rPr>
          <w:b/>
          <w:bCs/>
          <w:sz w:val="22"/>
          <w:szCs w:val="22"/>
        </w:rPr>
      </w:pPr>
    </w:p>
    <w:p w14:paraId="6497C74B" w14:textId="77777777" w:rsidR="006873F5" w:rsidRPr="00536ECC" w:rsidRDefault="006873F5" w:rsidP="006873F5">
      <w:pPr>
        <w:pStyle w:val="Default"/>
        <w:rPr>
          <w:b/>
          <w:bCs/>
          <w:sz w:val="22"/>
          <w:szCs w:val="22"/>
        </w:rPr>
      </w:pPr>
      <w:r w:rsidRPr="00536ECC">
        <w:rPr>
          <w:b/>
          <w:bCs/>
          <w:sz w:val="22"/>
          <w:szCs w:val="22"/>
        </w:rPr>
        <w:t>Goal 2: Research Methods in Psychology</w:t>
      </w:r>
    </w:p>
    <w:p w14:paraId="2DC57472" w14:textId="77777777" w:rsidR="006873F5" w:rsidRPr="00536ECC" w:rsidRDefault="006873F5" w:rsidP="006873F5">
      <w:pPr>
        <w:pStyle w:val="Default"/>
        <w:rPr>
          <w:sz w:val="22"/>
          <w:szCs w:val="22"/>
        </w:rPr>
      </w:pPr>
      <w:r w:rsidRPr="00536ECC">
        <w:rPr>
          <w:b/>
          <w:bCs/>
          <w:sz w:val="22"/>
          <w:szCs w:val="22"/>
        </w:rPr>
        <w:t xml:space="preserve"> </w:t>
      </w:r>
    </w:p>
    <w:p w14:paraId="0B10F7FC" w14:textId="1F308367" w:rsidR="006873F5" w:rsidRPr="00536ECC" w:rsidRDefault="006873F5" w:rsidP="006873F5">
      <w:pPr>
        <w:pStyle w:val="Default"/>
        <w:rPr>
          <w:sz w:val="22"/>
          <w:szCs w:val="22"/>
        </w:rPr>
      </w:pPr>
      <w:r w:rsidRPr="00536ECC">
        <w:rPr>
          <w:i/>
          <w:iCs/>
          <w:sz w:val="22"/>
          <w:szCs w:val="22"/>
        </w:rPr>
        <w:t>Objective</w:t>
      </w:r>
      <w:r w:rsidRPr="00536ECC">
        <w:rPr>
          <w:sz w:val="22"/>
          <w:szCs w:val="22"/>
        </w:rPr>
        <w:t xml:space="preserve">: Students who complete the undergraduate program will understand </w:t>
      </w:r>
      <w:r w:rsidRPr="005577FD">
        <w:rPr>
          <w:sz w:val="22"/>
          <w:szCs w:val="22"/>
        </w:rPr>
        <w:t xml:space="preserve">and be able to </w:t>
      </w:r>
      <w:r w:rsidR="005577FD" w:rsidRPr="005577FD">
        <w:rPr>
          <w:sz w:val="22"/>
          <w:szCs w:val="22"/>
        </w:rPr>
        <w:t>understand/</w:t>
      </w:r>
      <w:r w:rsidRPr="005577FD">
        <w:rPr>
          <w:sz w:val="22"/>
          <w:szCs w:val="22"/>
        </w:rPr>
        <w:t>apply</w:t>
      </w:r>
      <w:r w:rsidRPr="00536ECC">
        <w:rPr>
          <w:sz w:val="22"/>
          <w:szCs w:val="22"/>
        </w:rPr>
        <w:t xml:space="preserve"> basic research methods in psychology, including research design, data analysis, and interpretation </w:t>
      </w:r>
    </w:p>
    <w:p w14:paraId="2506255D" w14:textId="77777777" w:rsidR="006873F5" w:rsidRPr="00536ECC" w:rsidRDefault="006873F5" w:rsidP="006873F5">
      <w:pPr>
        <w:pStyle w:val="Default"/>
        <w:ind w:firstLine="720"/>
        <w:rPr>
          <w:sz w:val="22"/>
          <w:szCs w:val="22"/>
        </w:rPr>
      </w:pPr>
      <w:r w:rsidRPr="00536ECC">
        <w:rPr>
          <w:i/>
          <w:iCs/>
          <w:sz w:val="22"/>
          <w:szCs w:val="22"/>
        </w:rPr>
        <w:t>Outcome 2.1</w:t>
      </w:r>
      <w:r w:rsidRPr="00536ECC">
        <w:rPr>
          <w:sz w:val="22"/>
          <w:szCs w:val="22"/>
        </w:rPr>
        <w:t xml:space="preserve">: Students will be able to review the scientific literature and generate hypotheses. </w:t>
      </w:r>
    </w:p>
    <w:p w14:paraId="768965FB" w14:textId="77777777" w:rsidR="00020B9A" w:rsidRDefault="006873F5" w:rsidP="00443F58">
      <w:pPr>
        <w:pStyle w:val="Default"/>
        <w:ind w:left="720"/>
        <w:rPr>
          <w:ins w:id="2" w:author="Nicole Adams" w:date="2021-07-02T14:59:00Z"/>
          <w:sz w:val="22"/>
          <w:szCs w:val="22"/>
        </w:rPr>
      </w:pPr>
      <w:r w:rsidRPr="00536ECC">
        <w:rPr>
          <w:i/>
          <w:iCs/>
          <w:sz w:val="22"/>
          <w:szCs w:val="22"/>
        </w:rPr>
        <w:t>Outcome 2.2</w:t>
      </w:r>
      <w:r w:rsidRPr="00536ECC">
        <w:rPr>
          <w:sz w:val="22"/>
          <w:szCs w:val="22"/>
        </w:rPr>
        <w:t xml:space="preserve">: Students will be able to analyze research data and generate an interpretation of the results. </w:t>
      </w:r>
    </w:p>
    <w:p w14:paraId="1E9E5A11" w14:textId="1CCCC40A" w:rsidR="006873F5" w:rsidRPr="00536ECC" w:rsidRDefault="006873F5" w:rsidP="00443F58">
      <w:pPr>
        <w:pStyle w:val="Default"/>
        <w:ind w:left="720"/>
        <w:rPr>
          <w:color w:val="auto"/>
          <w:sz w:val="22"/>
          <w:szCs w:val="22"/>
        </w:rPr>
      </w:pPr>
      <w:r w:rsidRPr="00536ECC">
        <w:rPr>
          <w:i/>
          <w:iCs/>
          <w:color w:val="auto"/>
          <w:sz w:val="22"/>
          <w:szCs w:val="22"/>
        </w:rPr>
        <w:t>Outcome 2.3</w:t>
      </w:r>
      <w:r w:rsidRPr="00536ECC">
        <w:rPr>
          <w:color w:val="auto"/>
          <w:sz w:val="22"/>
          <w:szCs w:val="22"/>
        </w:rPr>
        <w:t xml:space="preserve">: Students will be able integrate research findings and present them in an APA-style research paper or a conference-style presentation. </w:t>
      </w:r>
    </w:p>
    <w:p w14:paraId="3BF1F373" w14:textId="77777777" w:rsidR="006873F5" w:rsidRPr="00536ECC" w:rsidRDefault="006873F5" w:rsidP="006873F5">
      <w:pPr>
        <w:pStyle w:val="Default"/>
        <w:rPr>
          <w:b/>
          <w:bCs/>
          <w:color w:val="auto"/>
          <w:sz w:val="22"/>
          <w:szCs w:val="22"/>
        </w:rPr>
      </w:pPr>
    </w:p>
    <w:p w14:paraId="4C15623C" w14:textId="77777777" w:rsidR="006873F5" w:rsidRPr="00536ECC" w:rsidRDefault="006873F5" w:rsidP="006873F5">
      <w:pPr>
        <w:pStyle w:val="Default"/>
        <w:rPr>
          <w:b/>
          <w:bCs/>
          <w:color w:val="auto"/>
          <w:sz w:val="22"/>
          <w:szCs w:val="22"/>
        </w:rPr>
      </w:pPr>
      <w:r w:rsidRPr="00536ECC">
        <w:rPr>
          <w:b/>
          <w:bCs/>
          <w:color w:val="auto"/>
          <w:sz w:val="22"/>
          <w:szCs w:val="22"/>
        </w:rPr>
        <w:t xml:space="preserve">Goal 3: Preparation for career/post graduate education in Psychology </w:t>
      </w:r>
    </w:p>
    <w:p w14:paraId="6B66815E" w14:textId="77777777" w:rsidR="006873F5" w:rsidRPr="00536ECC" w:rsidRDefault="006873F5" w:rsidP="006873F5">
      <w:pPr>
        <w:pStyle w:val="Default"/>
        <w:rPr>
          <w:color w:val="auto"/>
          <w:sz w:val="22"/>
          <w:szCs w:val="22"/>
        </w:rPr>
      </w:pPr>
    </w:p>
    <w:p w14:paraId="567DF0BA" w14:textId="77777777" w:rsidR="006873F5" w:rsidRPr="00536ECC" w:rsidRDefault="006873F5" w:rsidP="006873F5">
      <w:pPr>
        <w:pStyle w:val="Default"/>
        <w:rPr>
          <w:color w:val="auto"/>
          <w:sz w:val="22"/>
          <w:szCs w:val="22"/>
        </w:rPr>
      </w:pPr>
      <w:r w:rsidRPr="00536ECC">
        <w:rPr>
          <w:i/>
          <w:iCs/>
          <w:color w:val="auto"/>
          <w:sz w:val="22"/>
          <w:szCs w:val="22"/>
        </w:rPr>
        <w:t xml:space="preserve">Objective: </w:t>
      </w:r>
      <w:r w:rsidRPr="00536ECC">
        <w:rPr>
          <w:color w:val="auto"/>
          <w:sz w:val="22"/>
          <w:szCs w:val="22"/>
        </w:rPr>
        <w:t xml:space="preserve">Students who complete the undergraduate program will have the information or skills required to pursue post-baccalaureate education or enter the workforce. </w:t>
      </w:r>
    </w:p>
    <w:p w14:paraId="3888F9E5" w14:textId="77777777" w:rsidR="006873F5" w:rsidRPr="00536ECC" w:rsidRDefault="006873F5" w:rsidP="006873F5">
      <w:pPr>
        <w:pStyle w:val="Default"/>
        <w:ind w:left="720"/>
        <w:rPr>
          <w:color w:val="auto"/>
          <w:sz w:val="22"/>
          <w:szCs w:val="22"/>
        </w:rPr>
      </w:pPr>
      <w:r w:rsidRPr="00536ECC">
        <w:rPr>
          <w:i/>
          <w:iCs/>
          <w:color w:val="auto"/>
          <w:sz w:val="22"/>
          <w:szCs w:val="22"/>
        </w:rPr>
        <w:t>Outcome 3.1</w:t>
      </w:r>
      <w:r w:rsidRPr="00536ECC">
        <w:rPr>
          <w:color w:val="auto"/>
          <w:sz w:val="22"/>
          <w:szCs w:val="22"/>
        </w:rPr>
        <w:t xml:space="preserve">: Students who complete a psychology major will report that the psych undergrad program assisted in preparing them for employment or further education. </w:t>
      </w:r>
    </w:p>
    <w:p w14:paraId="79E7965D" w14:textId="77777777" w:rsidR="006873F5" w:rsidRPr="00536ECC" w:rsidRDefault="006873F5" w:rsidP="006873F5">
      <w:pPr>
        <w:pStyle w:val="Default"/>
        <w:ind w:left="720"/>
        <w:rPr>
          <w:color w:val="auto"/>
          <w:sz w:val="22"/>
          <w:szCs w:val="22"/>
        </w:rPr>
      </w:pPr>
    </w:p>
    <w:p w14:paraId="44805543" w14:textId="77777777" w:rsidR="006873F5" w:rsidRPr="00536ECC" w:rsidRDefault="006873F5" w:rsidP="006873F5">
      <w:pPr>
        <w:pStyle w:val="Default"/>
        <w:rPr>
          <w:b/>
          <w:bCs/>
          <w:color w:val="auto"/>
          <w:sz w:val="22"/>
          <w:szCs w:val="22"/>
        </w:rPr>
      </w:pPr>
      <w:r w:rsidRPr="00536ECC">
        <w:rPr>
          <w:b/>
          <w:bCs/>
          <w:color w:val="auto"/>
          <w:sz w:val="22"/>
          <w:szCs w:val="22"/>
        </w:rPr>
        <w:t xml:space="preserve">Goal 4: Understand and apply psychological principles to personal, social, organizational, and diversity issues </w:t>
      </w:r>
    </w:p>
    <w:p w14:paraId="0A53BF57" w14:textId="77777777" w:rsidR="006873F5" w:rsidRPr="00536ECC" w:rsidRDefault="006873F5" w:rsidP="006873F5">
      <w:pPr>
        <w:pStyle w:val="Default"/>
        <w:rPr>
          <w:color w:val="auto"/>
          <w:sz w:val="22"/>
          <w:szCs w:val="22"/>
        </w:rPr>
      </w:pPr>
    </w:p>
    <w:p w14:paraId="49E01178" w14:textId="77777777" w:rsidR="006873F5" w:rsidRPr="00536ECC" w:rsidRDefault="006873F5" w:rsidP="006873F5">
      <w:pPr>
        <w:pStyle w:val="Default"/>
        <w:rPr>
          <w:color w:val="auto"/>
          <w:sz w:val="22"/>
          <w:szCs w:val="22"/>
        </w:rPr>
      </w:pPr>
      <w:r w:rsidRPr="00536ECC">
        <w:rPr>
          <w:i/>
          <w:iCs/>
          <w:color w:val="auto"/>
          <w:sz w:val="22"/>
          <w:szCs w:val="22"/>
        </w:rPr>
        <w:t xml:space="preserve">Objective: </w:t>
      </w:r>
      <w:r w:rsidRPr="00536ECC">
        <w:rPr>
          <w:color w:val="auto"/>
          <w:sz w:val="22"/>
          <w:szCs w:val="22"/>
        </w:rPr>
        <w:t xml:space="preserve">Students who complete the undergraduate program will be able to identify appropriate applications of psychology in solving problems such as the origins and treatment of abnormal behavior, tests and measurement, psychology-based interventions while recognizing the sociocultural contexts that influence individual differences in beliefs, values, and interactions. </w:t>
      </w:r>
    </w:p>
    <w:p w14:paraId="340B1085" w14:textId="77777777" w:rsidR="006873F5" w:rsidRPr="00536ECC" w:rsidRDefault="006873F5" w:rsidP="006873F5">
      <w:pPr>
        <w:ind w:left="720"/>
        <w:rPr>
          <w:rFonts w:ascii="Times New Roman" w:eastAsia="Times New Roman" w:hAnsi="Times New Roman" w:cs="Times New Roman"/>
          <w:u w:val="single"/>
        </w:rPr>
      </w:pPr>
      <w:r w:rsidRPr="00536ECC">
        <w:rPr>
          <w:rFonts w:ascii="Times New Roman" w:hAnsi="Times New Roman" w:cs="Times New Roman"/>
          <w:i/>
          <w:iCs/>
        </w:rPr>
        <w:t xml:space="preserve">Outcome 4.1: </w:t>
      </w:r>
      <w:r w:rsidRPr="00536ECC">
        <w:rPr>
          <w:rFonts w:ascii="Times New Roman" w:hAnsi="Times New Roman" w:cs="Times New Roman"/>
        </w:rPr>
        <w:t xml:space="preserve">Students will be able to analyze arguments about the role and application of psychological research in society (e.g., fairness of psychological test use) and/or apply scientific reasoning to the particular issue or problem. This analysis will include descriptions of diverse perspectives, a description of how the perspectives relate to psychological theories or principles, and an articulation of a position on the matter supported by </w:t>
      </w:r>
      <w:commentRangeStart w:id="3"/>
      <w:r w:rsidRPr="00536ECC">
        <w:rPr>
          <w:rFonts w:ascii="Times New Roman" w:hAnsi="Times New Roman" w:cs="Times New Roman"/>
        </w:rPr>
        <w:t>evidence</w:t>
      </w:r>
      <w:commentRangeEnd w:id="3"/>
      <w:r w:rsidR="00020B9A">
        <w:rPr>
          <w:rStyle w:val="CommentReference"/>
        </w:rPr>
        <w:commentReference w:id="3"/>
      </w:r>
      <w:r w:rsidRPr="00536ECC">
        <w:rPr>
          <w:rFonts w:ascii="Times New Roman" w:hAnsi="Times New Roman" w:cs="Times New Roman"/>
        </w:rPr>
        <w:t>.</w:t>
      </w:r>
      <w:commentRangeEnd w:id="0"/>
      <w:r w:rsidR="005577FD">
        <w:rPr>
          <w:rStyle w:val="CommentReference"/>
        </w:rPr>
        <w:commentReference w:id="0"/>
      </w:r>
      <w:commentRangeEnd w:id="1"/>
      <w:r w:rsidR="00020B9A">
        <w:rPr>
          <w:rStyle w:val="CommentReference"/>
        </w:rPr>
        <w:commentReference w:id="1"/>
      </w:r>
    </w:p>
    <w:p w14:paraId="68832FA7" w14:textId="3397BDCA" w:rsidR="006B502F" w:rsidRPr="00536ECC" w:rsidRDefault="006B502F" w:rsidP="006873F5">
      <w:pPr>
        <w:rPr>
          <w:rFonts w:ascii="Times New Roman" w:eastAsia="Times New Roman" w:hAnsi="Times New Roman" w:cs="Times New Roman"/>
          <w:sz w:val="23"/>
          <w:szCs w:val="23"/>
        </w:rPr>
      </w:pPr>
      <w:r w:rsidRPr="00536ECC">
        <w:rPr>
          <w:rFonts w:ascii="Times New Roman" w:hAnsi="Times New Roman" w:cs="Times New Roman"/>
          <w:noProof/>
        </w:rPr>
        <w:drawing>
          <wp:inline distT="0" distB="0" distL="0" distR="0" wp14:anchorId="5F58B650" wp14:editId="276A80F9">
            <wp:extent cx="6858000" cy="2045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045335"/>
                    </a:xfrm>
                    <a:prstGeom prst="rect">
                      <a:avLst/>
                    </a:prstGeom>
                  </pic:spPr>
                </pic:pic>
              </a:graphicData>
            </a:graphic>
          </wp:inline>
        </w:drawing>
      </w:r>
    </w:p>
    <w:p w14:paraId="4FAC7B99" w14:textId="77777777" w:rsidR="006873F5" w:rsidRPr="00536ECC" w:rsidRDefault="006873F5" w:rsidP="00443F58">
      <w:pPr>
        <w:pBdr>
          <w:top w:val="single" w:sz="4" w:space="1" w:color="auto"/>
          <w:left w:val="single" w:sz="4" w:space="0" w:color="auto"/>
          <w:bottom w:val="single" w:sz="4" w:space="1" w:color="auto"/>
          <w:right w:val="single" w:sz="4" w:space="4" w:color="auto"/>
        </w:pBdr>
        <w:jc w:val="center"/>
        <w:rPr>
          <w:rFonts w:ascii="Times New Roman" w:hAnsi="Times New Roman" w:cs="Times New Roman"/>
        </w:rPr>
      </w:pPr>
      <w:r w:rsidRPr="00536ECC">
        <w:rPr>
          <w:rFonts w:ascii="Times New Roman" w:hAnsi="Times New Roman" w:cs="Times New Roman"/>
          <w:b/>
          <w:sz w:val="28"/>
        </w:rPr>
        <w:lastRenderedPageBreak/>
        <w:t>Textbook</w:t>
      </w:r>
    </w:p>
    <w:p w14:paraId="270E7706" w14:textId="6EB8FE2E" w:rsidR="006873F5" w:rsidRPr="00536ECC" w:rsidRDefault="001F4701" w:rsidP="001F4701">
      <w:pPr>
        <w:jc w:val="center"/>
        <w:rPr>
          <w:rFonts w:ascii="Times New Roman" w:hAnsi="Times New Roman" w:cs="Times New Roman"/>
        </w:rPr>
      </w:pPr>
      <w:r w:rsidRPr="00536ECC">
        <w:rPr>
          <w:rFonts w:ascii="Times New Roman" w:hAnsi="Times New Roman" w:cs="Times New Roman"/>
          <w:noProof/>
        </w:rPr>
        <w:drawing>
          <wp:inline distT="0" distB="0" distL="0" distR="0" wp14:anchorId="49FC20CC" wp14:editId="68831623">
            <wp:extent cx="828675" cy="1035844"/>
            <wp:effectExtent l="0" t="0" r="0" b="0"/>
            <wp:docPr id="3" name="Picture 3" descr="Industrial/Organizational Psychology: An Applied Approach - Kindle edition  by Aamodt, Michael G.. Health, Fitness &amp;amp; Dieting Kindle eBooks @ Amaz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al/Organizational Psychology: An Applied Approach - Kindle edition  by Aamodt, Michael G.. Health, Fitness &amp;amp; Dieting Kindle eBooks @ Amazon.c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0951" cy="1038688"/>
                    </a:xfrm>
                    <a:prstGeom prst="rect">
                      <a:avLst/>
                    </a:prstGeom>
                    <a:noFill/>
                    <a:ln>
                      <a:noFill/>
                    </a:ln>
                  </pic:spPr>
                </pic:pic>
              </a:graphicData>
            </a:graphic>
          </wp:inline>
        </w:drawing>
      </w:r>
    </w:p>
    <w:p w14:paraId="66118F9A" w14:textId="634096CC" w:rsidR="001F4701" w:rsidRPr="00536ECC" w:rsidRDefault="001F4701" w:rsidP="001F4701">
      <w:pPr>
        <w:ind w:left="720" w:hanging="720"/>
        <w:rPr>
          <w:rFonts w:ascii="Times New Roman" w:hAnsi="Times New Roman" w:cs="Times New Roman"/>
          <w:b/>
          <w:bCs/>
        </w:rPr>
      </w:pPr>
      <w:r w:rsidRPr="00536ECC">
        <w:rPr>
          <w:rFonts w:ascii="Times New Roman" w:hAnsi="Times New Roman" w:cs="Times New Roman"/>
          <w:b/>
          <w:bCs/>
        </w:rPr>
        <w:t>Industrial/Organizational Psychology: An Applied Approach, 8th Edition Michael G. Aamodt, 2016</w:t>
      </w:r>
    </w:p>
    <w:p w14:paraId="2B606D68" w14:textId="1D162D03"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Please be sure to get a copy of this book as soon as possible – you will not be able to do well in the class if you don’t have your own copy.  </w:t>
      </w:r>
    </w:p>
    <w:p w14:paraId="3D140485" w14:textId="68D97053" w:rsidR="006873F5" w:rsidRPr="00536ECC" w:rsidRDefault="006873F5" w:rsidP="006873F5">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Additional assigned readings will be available on Moodle</w:t>
      </w:r>
      <w:r w:rsidR="006E0E7C">
        <w:rPr>
          <w:rFonts w:ascii="Times New Roman" w:eastAsia="Times New Roman" w:hAnsi="Times New Roman" w:cs="Times New Roman"/>
          <w:sz w:val="23"/>
          <w:szCs w:val="23"/>
        </w:rPr>
        <w:t>.</w:t>
      </w:r>
    </w:p>
    <w:p w14:paraId="43FE320A" w14:textId="77777777" w:rsidR="006873F5" w:rsidRPr="00536ECC" w:rsidRDefault="006873F5" w:rsidP="006873F5">
      <w:pPr>
        <w:rPr>
          <w:rFonts w:ascii="Times New Roman" w:eastAsia="Times New Roman" w:hAnsi="Times New Roman" w:cs="Times New Roman"/>
          <w:sz w:val="23"/>
          <w:szCs w:val="23"/>
          <w:u w:val="single"/>
        </w:rPr>
      </w:pPr>
      <w:r w:rsidRPr="00536ECC">
        <w:rPr>
          <w:rFonts w:ascii="Times New Roman" w:eastAsia="Times New Roman" w:hAnsi="Times New Roman" w:cs="Times New Roman"/>
          <w:sz w:val="23"/>
          <w:szCs w:val="23"/>
          <w:u w:val="single"/>
        </w:rPr>
        <w:t>Technology Requirements</w:t>
      </w:r>
    </w:p>
    <w:p w14:paraId="09D28DAA" w14:textId="3BE82675" w:rsidR="006873F5" w:rsidRPr="00536ECC" w:rsidRDefault="00A2727F" w:rsidP="006873F5">
      <w:pPr>
        <w:pStyle w:val="Default"/>
        <w:rPr>
          <w:sz w:val="23"/>
          <w:szCs w:val="23"/>
        </w:rPr>
      </w:pPr>
      <w:r w:rsidRPr="00536ECC">
        <w:rPr>
          <w:sz w:val="23"/>
          <w:szCs w:val="23"/>
        </w:rPr>
        <w:t>A</w:t>
      </w:r>
      <w:r w:rsidR="006873F5" w:rsidRPr="00536ECC">
        <w:rPr>
          <w:sz w:val="23"/>
          <w:szCs w:val="23"/>
        </w:rPr>
        <w:t xml:space="preserve">ssignments/quizzes will require internet access to complete, and you will need access </w:t>
      </w:r>
      <w:r w:rsidRPr="00536ECC">
        <w:rPr>
          <w:sz w:val="23"/>
          <w:szCs w:val="23"/>
        </w:rPr>
        <w:t>to Moodle</w:t>
      </w:r>
      <w:r w:rsidR="006873F5" w:rsidRPr="00536ECC">
        <w:rPr>
          <w:sz w:val="23"/>
          <w:szCs w:val="23"/>
        </w:rPr>
        <w:t xml:space="preserve"> to download course materials. Therefore, it is recommended that students have easy access to a computer with internet connection. </w:t>
      </w:r>
    </w:p>
    <w:p w14:paraId="0EEAAAAF" w14:textId="77777777" w:rsidR="00AF2824" w:rsidRPr="00536ECC" w:rsidRDefault="00AF2824" w:rsidP="00AF2824">
      <w:pPr>
        <w:pStyle w:val="Default"/>
        <w:rPr>
          <w:sz w:val="23"/>
          <w:szCs w:val="23"/>
        </w:rPr>
      </w:pPr>
    </w:p>
    <w:p w14:paraId="5BA2C647" w14:textId="77777777" w:rsidR="00AF2824" w:rsidRPr="00536ECC" w:rsidRDefault="00AF2824" w:rsidP="00AF2824">
      <w:pPr>
        <w:pStyle w:val="Default"/>
        <w:rPr>
          <w:sz w:val="23"/>
          <w:szCs w:val="23"/>
          <w:u w:val="single"/>
        </w:rPr>
      </w:pPr>
    </w:p>
    <w:p w14:paraId="0E9D6F4F" w14:textId="77777777" w:rsidR="00AF2824" w:rsidRPr="00536ECC" w:rsidRDefault="00AF2824" w:rsidP="00AF2824">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General Class Policies</w:t>
      </w:r>
    </w:p>
    <w:p w14:paraId="3671ACFB" w14:textId="77777777" w:rsidR="0003345C" w:rsidRPr="00536ECC" w:rsidRDefault="0003345C" w:rsidP="0003345C">
      <w:pPr>
        <w:rPr>
          <w:rFonts w:ascii="Times New Roman" w:eastAsia="Times New Roman" w:hAnsi="Times New Roman" w:cs="Times New Roman"/>
          <w:sz w:val="23"/>
          <w:szCs w:val="23"/>
          <w:u w:val="single"/>
        </w:rPr>
      </w:pPr>
      <w:r w:rsidRPr="00536ECC">
        <w:rPr>
          <w:rFonts w:ascii="Times New Roman" w:eastAsia="Times New Roman" w:hAnsi="Times New Roman" w:cs="Times New Roman"/>
          <w:sz w:val="23"/>
          <w:szCs w:val="23"/>
          <w:u w:val="single"/>
        </w:rPr>
        <w:t>Synchronous, Online-Only</w:t>
      </w:r>
    </w:p>
    <w:p w14:paraId="4205E071"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This course will be fully virtual, so all students will be in attendance at each Monday Thursday lectures. Exams and the final paper will be completed individually online and submitted via Moodle. Project work will be completed in groups.</w:t>
      </w:r>
    </w:p>
    <w:p w14:paraId="76801EEC"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u w:val="single"/>
        </w:rPr>
        <w:t>General Expectations</w:t>
      </w:r>
    </w:p>
    <w:p w14:paraId="2C2F35B4"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This is an upper-level psychology course, and with this designation comes greater responsibility on the part of each student to contribute to class discussions and demonstrate their knowledge of course content. Therefore, I expect students to be attentive during lectures and participate in class activities.</w:t>
      </w:r>
    </w:p>
    <w:p w14:paraId="1B3CEDB7" w14:textId="79AA59B3" w:rsidR="00AF2824" w:rsidRPr="00536ECC" w:rsidRDefault="00AF2824" w:rsidP="00AF2824">
      <w:pPr>
        <w:pStyle w:val="Default"/>
      </w:pPr>
      <w:r w:rsidRPr="00536ECC">
        <w:rPr>
          <w:b/>
        </w:rPr>
        <w:t>Attendance</w:t>
      </w:r>
      <w:r w:rsidRPr="00536ECC">
        <w:t xml:space="preserve">: attendance is crucial to earning your in-class activity grade; </w:t>
      </w:r>
      <w:r w:rsidR="00560A23">
        <w:t>y</w:t>
      </w:r>
      <w:r w:rsidR="00560A23">
        <w:t>ou will receive a deduction in your final grade for every absence after 3</w:t>
      </w:r>
      <w:commentRangeStart w:id="4"/>
      <w:commentRangeEnd w:id="4"/>
      <w:r w:rsidR="00020B9A">
        <w:rPr>
          <w:rStyle w:val="CommentReference"/>
          <w:rFonts w:asciiTheme="minorHAnsi" w:hAnsiTheme="minorHAnsi" w:cstheme="minorBidi"/>
          <w:color w:val="auto"/>
        </w:rPr>
        <w:commentReference w:id="4"/>
      </w:r>
      <w:r w:rsidR="00560A23">
        <w:t>.</w:t>
      </w:r>
      <w:r w:rsidRPr="00536ECC">
        <w:t xml:space="preserve"> </w:t>
      </w:r>
      <w:r w:rsidRPr="00536ECC">
        <w:rPr>
          <w:i/>
        </w:rPr>
        <w:t>I will be flexible about showing up late and/or leaving in the middle of class.  However, if this gets abused, then I will need to include this in your attendance.</w:t>
      </w:r>
      <w:r w:rsidRPr="00536ECC">
        <w:t xml:space="preserve"> </w:t>
      </w:r>
      <w:commentRangeStart w:id="5"/>
      <w:r w:rsidRPr="00560A23">
        <w:rPr>
          <w:b/>
          <w:bCs/>
        </w:rPr>
        <w:t>Please contact me when you know that you will be missing a class.</w:t>
      </w:r>
      <w:commentRangeEnd w:id="5"/>
      <w:r w:rsidR="001713C6" w:rsidRPr="00560A23">
        <w:rPr>
          <w:rStyle w:val="CommentReference"/>
          <w:rFonts w:asciiTheme="minorHAnsi" w:hAnsiTheme="minorHAnsi" w:cstheme="minorBidi"/>
          <w:b/>
          <w:bCs/>
          <w:color w:val="auto"/>
        </w:rPr>
        <w:commentReference w:id="5"/>
      </w:r>
      <w:r w:rsidRPr="00536ECC">
        <w:t xml:space="preserve">  College policy states that students must notify faculty within the first three weeks of the semester if they anticipate missing any classes due to religious observance.  (</w:t>
      </w:r>
      <w:hyperlink r:id="rId15" w:history="1">
        <w:r w:rsidRPr="00536ECC">
          <w:rPr>
            <w:rStyle w:val="Hyperlink"/>
          </w:rPr>
          <w:t>https://www.ramapo.edu/fa/arc/college-wide-policies-courses/</w:t>
        </w:r>
      </w:hyperlink>
      <w:r w:rsidRPr="00536ECC">
        <w:t xml:space="preserve">). </w:t>
      </w:r>
    </w:p>
    <w:p w14:paraId="0B783FB4" w14:textId="77777777" w:rsidR="00AF2824" w:rsidRPr="00536ECC" w:rsidRDefault="00AF2824" w:rsidP="00AF2824">
      <w:pPr>
        <w:pStyle w:val="Default"/>
      </w:pPr>
    </w:p>
    <w:p w14:paraId="1F30950A" w14:textId="77777777" w:rsidR="00AF2824" w:rsidRPr="00536ECC" w:rsidRDefault="00AF2824" w:rsidP="00AF2824">
      <w:pPr>
        <w:pStyle w:val="Default"/>
        <w:rPr>
          <w:b/>
          <w:bCs/>
          <w:sz w:val="23"/>
          <w:szCs w:val="23"/>
          <w:u w:val="single"/>
        </w:rPr>
      </w:pPr>
      <w:r w:rsidRPr="00536ECC">
        <w:rPr>
          <w:noProof/>
        </w:rPr>
        <w:drawing>
          <wp:anchor distT="0" distB="0" distL="114300" distR="114300" simplePos="0" relativeHeight="251659264" behindDoc="1" locked="0" layoutInCell="1" allowOverlap="1" wp14:anchorId="31F594A3" wp14:editId="355401FD">
            <wp:simplePos x="0" y="0"/>
            <wp:positionH relativeFrom="column">
              <wp:posOffset>1146391</wp:posOffset>
            </wp:positionH>
            <wp:positionV relativeFrom="paragraph">
              <wp:posOffset>443122</wp:posOffset>
            </wp:positionV>
            <wp:extent cx="185420" cy="208280"/>
            <wp:effectExtent l="0" t="0" r="508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5420" cy="208280"/>
                    </a:xfrm>
                    <a:prstGeom prst="rect">
                      <a:avLst/>
                    </a:prstGeom>
                  </pic:spPr>
                </pic:pic>
              </a:graphicData>
            </a:graphic>
            <wp14:sizeRelH relativeFrom="page">
              <wp14:pctWidth>0</wp14:pctWidth>
            </wp14:sizeRelH>
            <wp14:sizeRelV relativeFrom="page">
              <wp14:pctHeight>0</wp14:pctHeight>
            </wp14:sizeRelV>
          </wp:anchor>
        </w:drawing>
      </w:r>
      <w:r w:rsidRPr="00536ECC">
        <w:rPr>
          <w:sz w:val="22"/>
          <w:szCs w:val="22"/>
        </w:rPr>
        <w:t xml:space="preserve">Attendance has been shown to be one of the best predictors of collegiate performance over and beyond high school GPA and collegiate acceptance testing (e.g., ACT/SAT) (Lucas &amp; Bernstein, 2005). Hence for success in this course and to develop your understanding of I-O psychology, </w:t>
      </w:r>
      <w:r w:rsidRPr="00536ECC">
        <w:rPr>
          <w:b/>
          <w:bCs/>
          <w:sz w:val="22"/>
          <w:szCs w:val="22"/>
          <w:u w:val="single"/>
        </w:rPr>
        <w:t xml:space="preserve">attending every class should be a priority. You are paying for it, so why not show up? </w:t>
      </w:r>
    </w:p>
    <w:p w14:paraId="12C8F2A3" w14:textId="77777777" w:rsidR="00AF2824" w:rsidRPr="00536ECC" w:rsidRDefault="00AF2824" w:rsidP="00AF2824">
      <w:pPr>
        <w:rPr>
          <w:rFonts w:ascii="Times New Roman" w:hAnsi="Times New Roman" w:cs="Times New Roman"/>
        </w:rPr>
      </w:pPr>
    </w:p>
    <w:p w14:paraId="421118ED" w14:textId="77777777" w:rsidR="00AF2824" w:rsidRPr="00536ECC" w:rsidRDefault="00AF2824" w:rsidP="00AF2824">
      <w:pPr>
        <w:rPr>
          <w:rFonts w:ascii="Times New Roman" w:hAnsi="Times New Roman" w:cs="Times New Roman"/>
          <w:b/>
        </w:rPr>
      </w:pPr>
      <w:r w:rsidRPr="00536ECC">
        <w:rPr>
          <w:rFonts w:ascii="Times New Roman" w:hAnsi="Times New Roman" w:cs="Times New Roman"/>
          <w:b/>
        </w:rPr>
        <w:t xml:space="preserve">Make-up Policy:  </w:t>
      </w:r>
      <w:r w:rsidRPr="00536ECC">
        <w:rPr>
          <w:rFonts w:ascii="Times New Roman" w:hAnsi="Times New Roman" w:cs="Times New Roman"/>
        </w:rPr>
        <w:t xml:space="preserve">There is a strict attendance policy for missing exams, papers, in-class activities, presentations, or other assignments. If you must miss a deadline for a </w:t>
      </w:r>
      <w:r w:rsidRPr="00536ECC">
        <w:rPr>
          <w:rFonts w:ascii="Times New Roman" w:hAnsi="Times New Roman" w:cs="Times New Roman"/>
          <w:bCs/>
          <w:i/>
          <w:iCs/>
        </w:rPr>
        <w:t>medical reason or other serious, extenuating circumstance</w:t>
      </w:r>
      <w:r w:rsidRPr="00536ECC">
        <w:rPr>
          <w:rFonts w:ascii="Times New Roman" w:hAnsi="Times New Roman" w:cs="Times New Roman"/>
        </w:rPr>
        <w:t xml:space="preserve">, </w:t>
      </w:r>
      <w:r w:rsidRPr="00536ECC">
        <w:rPr>
          <w:rFonts w:ascii="Times New Roman" w:hAnsi="Times New Roman" w:cs="Times New Roman"/>
          <w:u w:val="single"/>
        </w:rPr>
        <w:t xml:space="preserve">you must have a written excuse and you must contact me </w:t>
      </w:r>
      <w:r w:rsidRPr="00536ECC">
        <w:rPr>
          <w:rFonts w:ascii="Times New Roman" w:hAnsi="Times New Roman" w:cs="Times New Roman"/>
          <w:i/>
          <w:u w:val="single"/>
        </w:rPr>
        <w:t>before</w:t>
      </w:r>
      <w:r w:rsidRPr="00536ECC">
        <w:rPr>
          <w:rFonts w:ascii="Times New Roman" w:hAnsi="Times New Roman" w:cs="Times New Roman"/>
          <w:u w:val="single"/>
        </w:rPr>
        <w:t xml:space="preserve"> so we can discuss alternative arrangements</w:t>
      </w:r>
      <w:r w:rsidRPr="00536ECC">
        <w:rPr>
          <w:rFonts w:ascii="Times New Roman" w:hAnsi="Times New Roman" w:cs="Times New Roman"/>
          <w:i/>
          <w:iCs/>
        </w:rPr>
        <w:t>.  If you do not follow these procedures, you will not receive a make-up and will therefore receive a zero on the assignment.</w:t>
      </w:r>
    </w:p>
    <w:p w14:paraId="116C3613" w14:textId="77777777" w:rsidR="00AF2824" w:rsidRPr="00536ECC" w:rsidRDefault="00AF2824" w:rsidP="00AF2824">
      <w:pPr>
        <w:pStyle w:val="Default"/>
        <w:rPr>
          <w:sz w:val="22"/>
          <w:szCs w:val="22"/>
        </w:rPr>
      </w:pPr>
      <w:r w:rsidRPr="00536ECC">
        <w:rPr>
          <w:sz w:val="22"/>
          <w:szCs w:val="22"/>
        </w:rPr>
        <w:lastRenderedPageBreak/>
        <w:t xml:space="preserve">It is your responsibility to keep a copy of every assignment you turn in. </w:t>
      </w:r>
      <w:commentRangeStart w:id="6"/>
      <w:r w:rsidRPr="00536ECC">
        <w:rPr>
          <w:sz w:val="22"/>
          <w:szCs w:val="22"/>
        </w:rPr>
        <w:t>Late work will be deducted 5% for every day</w:t>
      </w:r>
      <w:commentRangeEnd w:id="6"/>
      <w:r w:rsidR="001713C6">
        <w:rPr>
          <w:rStyle w:val="CommentReference"/>
          <w:rFonts w:asciiTheme="minorHAnsi" w:hAnsiTheme="minorHAnsi" w:cstheme="minorBidi"/>
          <w:color w:val="auto"/>
        </w:rPr>
        <w:commentReference w:id="6"/>
      </w:r>
      <w:r w:rsidRPr="00536ECC">
        <w:rPr>
          <w:sz w:val="22"/>
          <w:szCs w:val="22"/>
        </w:rPr>
        <w:t xml:space="preserve"> it is late without any contact from the student or reasoning for submission tardiness. If you have a university-excused absence, you must receive approval of plans for turning in the assignments/making up quizzes with the instructor before/immediately after leaving on the university-excused absence.</w:t>
      </w:r>
    </w:p>
    <w:p w14:paraId="7F633F94" w14:textId="77777777" w:rsidR="00AF2824" w:rsidRPr="00536ECC" w:rsidRDefault="00AF2824" w:rsidP="00AF2824">
      <w:pPr>
        <w:pStyle w:val="Default"/>
        <w:rPr>
          <w:sz w:val="22"/>
          <w:szCs w:val="22"/>
        </w:rPr>
      </w:pPr>
    </w:p>
    <w:p w14:paraId="5D0B6E34" w14:textId="77777777" w:rsidR="00AF2824" w:rsidRPr="00536ECC" w:rsidRDefault="00AF2824" w:rsidP="00AF2824">
      <w:pPr>
        <w:rPr>
          <w:rFonts w:ascii="Times New Roman" w:hAnsi="Times New Roman" w:cs="Times New Roman"/>
          <w:b/>
        </w:rPr>
      </w:pPr>
      <w:r w:rsidRPr="00536ECC">
        <w:rPr>
          <w:rFonts w:ascii="Times New Roman" w:hAnsi="Times New Roman" w:cs="Times New Roman"/>
          <w:b/>
        </w:rPr>
        <w:t xml:space="preserve">Academic Integrity: </w:t>
      </w:r>
      <w:r w:rsidRPr="00536ECC">
        <w:rPr>
          <w:rFonts w:ascii="Times New Roman" w:hAnsi="Times New Roman" w:cs="Times New Roman"/>
        </w:rPr>
        <w:t>Students are expected to read and understand Ramapo College’s Academic Integrity Policy, which can be found in the Ramapo College Catalog. Members of the Ramapo College community are expected to be honest and forthright in their academic endeavors. Students who are suspected of violating this policy will be referred to the Office of the Provost.</w:t>
      </w:r>
      <w:r w:rsidRPr="00536ECC">
        <w:rPr>
          <w:rFonts w:ascii="Times New Roman" w:hAnsi="Times New Roman" w:cs="Times New Roman"/>
          <w:b/>
        </w:rPr>
        <w:t xml:space="preserve">  </w:t>
      </w:r>
      <w:r w:rsidRPr="00536ECC">
        <w:rPr>
          <w:rFonts w:ascii="Times New Roman" w:hAnsi="Times New Roman" w:cs="Times New Roman"/>
          <w:u w:val="single"/>
        </w:rPr>
        <w:t xml:space="preserve">Please note that this policy includes </w:t>
      </w:r>
      <w:r w:rsidRPr="00536ECC">
        <w:rPr>
          <w:rFonts w:ascii="Times New Roman" w:hAnsi="Times New Roman" w:cs="Times New Roman"/>
          <w:i/>
          <w:u w:val="single"/>
        </w:rPr>
        <w:t>every assignment in class</w:t>
      </w:r>
      <w:r w:rsidRPr="00536ECC">
        <w:rPr>
          <w:rFonts w:ascii="Times New Roman" w:hAnsi="Times New Roman" w:cs="Times New Roman"/>
          <w:i/>
        </w:rPr>
        <w:t>.</w:t>
      </w:r>
      <w:r w:rsidRPr="00536ECC">
        <w:rPr>
          <w:rFonts w:ascii="Times New Roman" w:hAnsi="Times New Roman" w:cs="Times New Roman"/>
        </w:rPr>
        <w:t xml:space="preserve">  If you get a grade on it, follow the policy!  All instances of academic integrity misconduct will result in a zero for the assignment.</w:t>
      </w:r>
    </w:p>
    <w:p w14:paraId="5A9FF2A7" w14:textId="647A673D" w:rsidR="0003345C" w:rsidRPr="00536ECC" w:rsidRDefault="00AF2824" w:rsidP="0003345C">
      <w:pPr>
        <w:rPr>
          <w:rFonts w:ascii="Times New Roman" w:eastAsia="Times New Roman" w:hAnsi="Times New Roman" w:cs="Times New Roman"/>
          <w:sz w:val="23"/>
          <w:szCs w:val="23"/>
        </w:rPr>
      </w:pPr>
      <w:r w:rsidRPr="00536ECC">
        <w:rPr>
          <w:rFonts w:ascii="Times New Roman" w:hAnsi="Times New Roman" w:cs="Times New Roman"/>
          <w:b/>
        </w:rPr>
        <w:t>Cell Phones in Class</w:t>
      </w:r>
      <w:r w:rsidRPr="00536ECC">
        <w:rPr>
          <w:rFonts w:ascii="Times New Roman" w:hAnsi="Times New Roman" w:cs="Times New Roman"/>
        </w:rPr>
        <w:t xml:space="preserve">: </w:t>
      </w:r>
      <w:r w:rsidR="0003345C" w:rsidRPr="00536ECC">
        <w:rPr>
          <w:rFonts w:ascii="Times New Roman" w:eastAsia="Times New Roman" w:hAnsi="Times New Roman" w:cs="Times New Roman"/>
          <w:sz w:val="23"/>
          <w:szCs w:val="23"/>
        </w:rPr>
        <w:t xml:space="preserve">The use of any technology that is not course-related (e.g., cell-phones, tablets or laptops being used for things besides taking notes or having the readings handy) during lectures is distracting to yourself and your peers and will not be tolerated. </w:t>
      </w:r>
      <w:r w:rsidRPr="00536ECC">
        <w:rPr>
          <w:rFonts w:ascii="Times New Roman" w:hAnsi="Times New Roman" w:cs="Times New Roman"/>
        </w:rPr>
        <w:t xml:space="preserve">I do not allow the use of cell phones unless you have a documented reason as to why you need to use them.  </w:t>
      </w:r>
    </w:p>
    <w:p w14:paraId="74A84D10" w14:textId="5F511978" w:rsidR="00AF2824" w:rsidRPr="00536ECC" w:rsidRDefault="00AF2824" w:rsidP="00AF2824">
      <w:pPr>
        <w:pStyle w:val="Default"/>
        <w:rPr>
          <w:sz w:val="23"/>
          <w:szCs w:val="23"/>
          <w:u w:val="single"/>
        </w:rPr>
      </w:pPr>
      <w:r w:rsidRPr="00536ECC">
        <w:rPr>
          <w:b/>
          <w:bCs/>
          <w:sz w:val="23"/>
          <w:szCs w:val="23"/>
        </w:rPr>
        <w:t>Changes to the Syllabus</w:t>
      </w:r>
      <w:r w:rsidR="006E0E7C">
        <w:rPr>
          <w:b/>
          <w:bCs/>
          <w:sz w:val="23"/>
          <w:szCs w:val="23"/>
        </w:rPr>
        <w:t xml:space="preserve">: </w:t>
      </w:r>
      <w:r w:rsidRPr="00536ECC">
        <w:rPr>
          <w:sz w:val="22"/>
          <w:szCs w:val="22"/>
        </w:rPr>
        <w:t>I reserve the right to make changes to this syllabus as currently presented in order to accommodate the learning pace of students or help achieve the learning objectives of this course. Any changes will be announced in class or via Moodle, and it will be students’ responsibility to be aware of any changes.</w:t>
      </w:r>
    </w:p>
    <w:p w14:paraId="6D91790A" w14:textId="77777777" w:rsidR="006873F5" w:rsidRPr="00536ECC" w:rsidRDefault="006873F5" w:rsidP="006873F5">
      <w:pPr>
        <w:pStyle w:val="Default"/>
        <w:rPr>
          <w:sz w:val="23"/>
          <w:szCs w:val="23"/>
        </w:rPr>
      </w:pPr>
    </w:p>
    <w:p w14:paraId="5D234663" w14:textId="77777777" w:rsidR="00A2727F" w:rsidRPr="00536ECC" w:rsidRDefault="00A2727F"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Grading</w:t>
      </w:r>
    </w:p>
    <w:p w14:paraId="2D50194F" w14:textId="77777777" w:rsidR="00A2727F" w:rsidRPr="00536ECC" w:rsidRDefault="00A2727F" w:rsidP="00A2727F">
      <w:pPr>
        <w:rPr>
          <w:rFonts w:ascii="Times New Roman" w:hAnsi="Times New Roman" w:cs="Times New Roman"/>
        </w:rPr>
      </w:pPr>
    </w:p>
    <w:p w14:paraId="74E7C144" w14:textId="42500720"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Exams</w:t>
      </w:r>
      <w:r w:rsidRPr="00536ECC">
        <w:rPr>
          <w:rFonts w:ascii="Times New Roman" w:hAnsi="Times New Roman" w:cs="Times New Roman"/>
        </w:rPr>
        <w:t xml:space="preserve">: There will be two exams, each worth </w:t>
      </w:r>
      <w:r w:rsidR="0004796C" w:rsidRPr="00536ECC">
        <w:rPr>
          <w:rFonts w:ascii="Times New Roman" w:hAnsi="Times New Roman" w:cs="Times New Roman"/>
        </w:rPr>
        <w:t>2</w:t>
      </w:r>
      <w:r w:rsidRPr="00536ECC">
        <w:rPr>
          <w:rFonts w:ascii="Times New Roman" w:hAnsi="Times New Roman" w:cs="Times New Roman"/>
          <w:i/>
        </w:rPr>
        <w:t>5 points</w:t>
      </w:r>
      <w:r w:rsidRPr="00536ECC">
        <w:rPr>
          <w:rFonts w:ascii="Times New Roman" w:hAnsi="Times New Roman" w:cs="Times New Roman"/>
        </w:rPr>
        <w:t xml:space="preserve">.  Exams will be a mix of multiple-choice and essay questions and will cover in-class material not in the textbook as well as material from the textbook not discussed in class.  Sample questions will be </w:t>
      </w:r>
      <w:r w:rsidR="001D1239" w:rsidRPr="00536ECC">
        <w:rPr>
          <w:rFonts w:ascii="Times New Roman" w:hAnsi="Times New Roman" w:cs="Times New Roman"/>
        </w:rPr>
        <w:t>discussed</w:t>
      </w:r>
      <w:r w:rsidRPr="00536ECC">
        <w:rPr>
          <w:rFonts w:ascii="Times New Roman" w:hAnsi="Times New Roman" w:cs="Times New Roman"/>
        </w:rPr>
        <w:t>; exam questions are primarily applied (not definitional) questions.</w:t>
      </w:r>
    </w:p>
    <w:p w14:paraId="79EE382C" w14:textId="77777777" w:rsidR="00A2727F" w:rsidRPr="00536ECC" w:rsidRDefault="00A2727F" w:rsidP="00A2727F">
      <w:pPr>
        <w:rPr>
          <w:rFonts w:ascii="Times New Roman" w:hAnsi="Times New Roman" w:cs="Times New Roman"/>
        </w:rPr>
      </w:pPr>
    </w:p>
    <w:p w14:paraId="42EDF488" w14:textId="23D9D220"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Exams will be worth </w:t>
      </w:r>
      <w:r w:rsidR="00FC3897" w:rsidRPr="00536ECC">
        <w:rPr>
          <w:rFonts w:ascii="Times New Roman" w:hAnsi="Times New Roman" w:cs="Times New Roman"/>
          <w:i/>
        </w:rPr>
        <w:t>50</w:t>
      </w:r>
      <w:r w:rsidRPr="00536ECC">
        <w:rPr>
          <w:rFonts w:ascii="Times New Roman" w:hAnsi="Times New Roman" w:cs="Times New Roman"/>
          <w:i/>
        </w:rPr>
        <w:t xml:space="preserve"> point</w:t>
      </w:r>
      <w:r w:rsidRPr="00536ECC">
        <w:rPr>
          <w:rFonts w:ascii="Times New Roman" w:hAnsi="Times New Roman" w:cs="Times New Roman"/>
          <w:bCs/>
        </w:rPr>
        <w:t>s</w:t>
      </w:r>
      <w:r w:rsidRPr="00536ECC">
        <w:rPr>
          <w:rFonts w:ascii="Times New Roman" w:hAnsi="Times New Roman" w:cs="Times New Roman"/>
        </w:rPr>
        <w:t>.</w:t>
      </w:r>
    </w:p>
    <w:p w14:paraId="3DCAEBAF" w14:textId="77777777" w:rsidR="00A2727F" w:rsidRPr="00536ECC" w:rsidRDefault="00A2727F" w:rsidP="00A2727F">
      <w:pPr>
        <w:rPr>
          <w:rFonts w:ascii="Times New Roman" w:hAnsi="Times New Roman" w:cs="Times New Roman"/>
        </w:rPr>
      </w:pPr>
    </w:p>
    <w:p w14:paraId="2CC07018" w14:textId="344DEDAE"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In-Class Activities</w:t>
      </w:r>
      <w:r w:rsidRPr="00536ECC">
        <w:rPr>
          <w:rFonts w:ascii="Times New Roman" w:hAnsi="Times New Roman" w:cs="Times New Roman"/>
        </w:rPr>
        <w:t xml:space="preserve">: There will be </w:t>
      </w:r>
      <w:r w:rsidR="00FC3897" w:rsidRPr="00536ECC">
        <w:rPr>
          <w:rFonts w:ascii="Times New Roman" w:hAnsi="Times New Roman" w:cs="Times New Roman"/>
        </w:rPr>
        <w:t>multiple</w:t>
      </w:r>
      <w:r w:rsidRPr="00536ECC">
        <w:rPr>
          <w:rFonts w:ascii="Times New Roman" w:hAnsi="Times New Roman" w:cs="Times New Roman"/>
        </w:rPr>
        <w:t xml:space="preserve"> in-class activities</w:t>
      </w:r>
      <w:r w:rsidR="0004796C" w:rsidRPr="00536ECC">
        <w:rPr>
          <w:rFonts w:ascii="Times New Roman" w:hAnsi="Times New Roman" w:cs="Times New Roman"/>
        </w:rPr>
        <w:t xml:space="preserve"> and real-world case studies</w:t>
      </w:r>
      <w:r w:rsidRPr="00536ECC">
        <w:rPr>
          <w:rFonts w:ascii="Times New Roman" w:hAnsi="Times New Roman" w:cs="Times New Roman"/>
        </w:rPr>
        <w:t xml:space="preserve">.  Each will be worth </w:t>
      </w:r>
      <w:r w:rsidR="00FC3897" w:rsidRPr="00536ECC">
        <w:rPr>
          <w:rFonts w:ascii="Times New Roman" w:hAnsi="Times New Roman" w:cs="Times New Roman"/>
        </w:rPr>
        <w:t>1</w:t>
      </w:r>
      <w:r w:rsidRPr="00536ECC">
        <w:rPr>
          <w:rFonts w:ascii="Times New Roman" w:hAnsi="Times New Roman" w:cs="Times New Roman"/>
        </w:rPr>
        <w:t xml:space="preserve"> </w:t>
      </w:r>
      <w:r w:rsidR="0004796C" w:rsidRPr="00536ECC">
        <w:rPr>
          <w:rFonts w:ascii="Times New Roman" w:hAnsi="Times New Roman" w:cs="Times New Roman"/>
        </w:rPr>
        <w:t>point</w:t>
      </w:r>
      <w:r w:rsidRPr="00536ECC">
        <w:rPr>
          <w:rFonts w:ascii="Times New Roman" w:hAnsi="Times New Roman" w:cs="Times New Roman"/>
        </w:rPr>
        <w:t xml:space="preserve">.  These projects will require you to apply class concepts to solve a real-world-type problem.  </w:t>
      </w:r>
    </w:p>
    <w:p w14:paraId="6D990230" w14:textId="77777777" w:rsidR="00A2727F" w:rsidRPr="00536ECC" w:rsidRDefault="00A2727F" w:rsidP="00A2727F">
      <w:pPr>
        <w:rPr>
          <w:rFonts w:ascii="Times New Roman" w:hAnsi="Times New Roman" w:cs="Times New Roman"/>
        </w:rPr>
      </w:pPr>
    </w:p>
    <w:p w14:paraId="21F5D17E" w14:textId="2305A2C3"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In-Class Activities will be worth </w:t>
      </w:r>
      <w:r w:rsidR="00FC3897" w:rsidRPr="00536ECC">
        <w:rPr>
          <w:rFonts w:ascii="Times New Roman" w:hAnsi="Times New Roman" w:cs="Times New Roman"/>
          <w:i/>
        </w:rPr>
        <w:t>10</w:t>
      </w:r>
      <w:r w:rsidRPr="00536ECC">
        <w:rPr>
          <w:rFonts w:ascii="Times New Roman" w:hAnsi="Times New Roman" w:cs="Times New Roman"/>
          <w:i/>
        </w:rPr>
        <w:t xml:space="preserve"> point</w:t>
      </w:r>
      <w:r w:rsidRPr="00536ECC">
        <w:rPr>
          <w:rFonts w:ascii="Times New Roman" w:hAnsi="Times New Roman" w:cs="Times New Roman"/>
          <w:bCs/>
        </w:rPr>
        <w:t>s.</w:t>
      </w:r>
    </w:p>
    <w:p w14:paraId="6E729188" w14:textId="77777777" w:rsidR="00A2727F" w:rsidRPr="00536ECC" w:rsidRDefault="00A2727F" w:rsidP="00A2727F">
      <w:pPr>
        <w:rPr>
          <w:rFonts w:ascii="Times New Roman" w:hAnsi="Times New Roman" w:cs="Times New Roman"/>
        </w:rPr>
      </w:pPr>
    </w:p>
    <w:p w14:paraId="3C46088A" w14:textId="605DEFE1"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 xml:space="preserve">Group </w:t>
      </w:r>
      <w:r w:rsidR="0027454F" w:rsidRPr="00536ECC">
        <w:rPr>
          <w:rFonts w:ascii="Times New Roman" w:hAnsi="Times New Roman" w:cs="Times New Roman"/>
          <w:b/>
        </w:rPr>
        <w:t xml:space="preserve">Project &amp; </w:t>
      </w:r>
      <w:r w:rsidRPr="00536ECC">
        <w:rPr>
          <w:rFonts w:ascii="Times New Roman" w:hAnsi="Times New Roman" w:cs="Times New Roman"/>
          <w:b/>
        </w:rPr>
        <w:t>Presentation</w:t>
      </w:r>
      <w:r w:rsidRPr="00536ECC">
        <w:rPr>
          <w:rFonts w:ascii="Times New Roman" w:hAnsi="Times New Roman" w:cs="Times New Roman"/>
        </w:rPr>
        <w:t>: You will give a group presentation this semester</w:t>
      </w:r>
      <w:r w:rsidR="00C9046C" w:rsidRPr="00536ECC">
        <w:rPr>
          <w:rFonts w:ascii="Times New Roman" w:hAnsi="Times New Roman" w:cs="Times New Roman"/>
        </w:rPr>
        <w:t xml:space="preserve"> creating a system to select, evaluate and train a role of your team’s choosing</w:t>
      </w:r>
      <w:r w:rsidRPr="00536ECC">
        <w:rPr>
          <w:rFonts w:ascii="Times New Roman" w:hAnsi="Times New Roman" w:cs="Times New Roman"/>
        </w:rPr>
        <w:t xml:space="preserve">.  This assignment will require you not only to work with other students, but to also present in front of the rest of the class.  If you cannot do this, you will need to drop the class. </w:t>
      </w:r>
    </w:p>
    <w:p w14:paraId="65C272F8" w14:textId="77777777" w:rsidR="00A2727F" w:rsidRPr="00536ECC" w:rsidRDefault="00A2727F" w:rsidP="00A2727F">
      <w:pPr>
        <w:rPr>
          <w:rFonts w:ascii="Times New Roman" w:hAnsi="Times New Roman" w:cs="Times New Roman"/>
        </w:rPr>
      </w:pPr>
    </w:p>
    <w:p w14:paraId="6FC16FF4" w14:textId="56EDE451" w:rsidR="00A2727F" w:rsidRPr="00536ECC" w:rsidRDefault="00A2727F" w:rsidP="00A2727F">
      <w:pPr>
        <w:ind w:firstLine="720"/>
        <w:rPr>
          <w:rFonts w:ascii="Times New Roman" w:hAnsi="Times New Roman" w:cs="Times New Roman"/>
          <w:i/>
        </w:rPr>
      </w:pPr>
      <w:r w:rsidRPr="00536ECC">
        <w:rPr>
          <w:rFonts w:ascii="Times New Roman" w:hAnsi="Times New Roman" w:cs="Times New Roman"/>
        </w:rPr>
        <w:t xml:space="preserve">The group presentation will be worth </w:t>
      </w:r>
      <w:r w:rsidR="00FC3897" w:rsidRPr="00536ECC">
        <w:rPr>
          <w:rFonts w:ascii="Times New Roman" w:hAnsi="Times New Roman" w:cs="Times New Roman"/>
          <w:i/>
        </w:rPr>
        <w:t>2</w:t>
      </w:r>
      <w:r w:rsidRPr="00536ECC">
        <w:rPr>
          <w:rFonts w:ascii="Times New Roman" w:hAnsi="Times New Roman" w:cs="Times New Roman"/>
          <w:i/>
        </w:rPr>
        <w:t>0 points.</w:t>
      </w:r>
    </w:p>
    <w:p w14:paraId="5E9DFF0C" w14:textId="77777777" w:rsidR="00A2727F" w:rsidRPr="00536ECC" w:rsidRDefault="00A2727F" w:rsidP="00A2727F">
      <w:pPr>
        <w:ind w:firstLine="720"/>
        <w:rPr>
          <w:rFonts w:ascii="Times New Roman" w:hAnsi="Times New Roman" w:cs="Times New Roman"/>
        </w:rPr>
      </w:pPr>
    </w:p>
    <w:p w14:paraId="6AF0D801" w14:textId="6E3132A7" w:rsidR="00A2727F" w:rsidRPr="00536ECC" w:rsidRDefault="00A2727F" w:rsidP="00A2727F">
      <w:pPr>
        <w:rPr>
          <w:rFonts w:ascii="Times New Roman" w:hAnsi="Times New Roman" w:cs="Times New Roman"/>
        </w:rPr>
      </w:pPr>
      <w:r w:rsidRPr="00536ECC">
        <w:rPr>
          <w:rFonts w:ascii="Times New Roman" w:hAnsi="Times New Roman" w:cs="Times New Roman"/>
          <w:b/>
        </w:rPr>
        <w:t>Final Paper</w:t>
      </w:r>
      <w:r w:rsidRPr="00536ECC">
        <w:rPr>
          <w:rFonts w:ascii="Times New Roman" w:hAnsi="Times New Roman" w:cs="Times New Roman"/>
        </w:rPr>
        <w:t>:</w:t>
      </w:r>
      <w:r w:rsidR="0004796C" w:rsidRPr="00536ECC">
        <w:rPr>
          <w:rFonts w:ascii="Times New Roman" w:hAnsi="Times New Roman" w:cs="Times New Roman"/>
        </w:rPr>
        <w:t xml:space="preserve"> You will submit a final paper at the end of this course demonstrating your mastery of the materials. </w:t>
      </w:r>
      <w:r w:rsidR="00E670E7" w:rsidRPr="00536ECC">
        <w:rPr>
          <w:rFonts w:ascii="Times New Roman" w:hAnsi="Times New Roman" w:cs="Times New Roman"/>
        </w:rPr>
        <w:t>Th</w:t>
      </w:r>
      <w:r w:rsidR="00450E9A" w:rsidRPr="00536ECC">
        <w:rPr>
          <w:rFonts w:ascii="Times New Roman" w:hAnsi="Times New Roman" w:cs="Times New Roman"/>
        </w:rPr>
        <w:t>e</w:t>
      </w:r>
      <w:r w:rsidR="00E670E7" w:rsidRPr="00536ECC">
        <w:rPr>
          <w:rFonts w:ascii="Times New Roman" w:hAnsi="Times New Roman" w:cs="Times New Roman"/>
        </w:rPr>
        <w:t xml:space="preserve"> final paper will </w:t>
      </w:r>
      <w:r w:rsidR="00450E9A" w:rsidRPr="00536ECC">
        <w:rPr>
          <w:rFonts w:ascii="Times New Roman" w:hAnsi="Times New Roman" w:cs="Times New Roman"/>
        </w:rPr>
        <w:tab/>
      </w:r>
      <w:r w:rsidR="00E670E7" w:rsidRPr="00536ECC">
        <w:rPr>
          <w:rFonts w:ascii="Times New Roman" w:hAnsi="Times New Roman" w:cs="Times New Roman"/>
        </w:rPr>
        <w:t xml:space="preserve">consist of an analysis and recommendations for a real-world case study using the </w:t>
      </w:r>
      <w:r w:rsidR="001D1239" w:rsidRPr="00536ECC">
        <w:rPr>
          <w:rFonts w:ascii="Times New Roman" w:hAnsi="Times New Roman" w:cs="Times New Roman"/>
        </w:rPr>
        <w:t xml:space="preserve">case studied provided at the end of this </w:t>
      </w:r>
      <w:r w:rsidR="001D1239" w:rsidRPr="00536ECC">
        <w:rPr>
          <w:rFonts w:ascii="Times New Roman" w:hAnsi="Times New Roman" w:cs="Times New Roman"/>
        </w:rPr>
        <w:tab/>
        <w:t xml:space="preserve">syllabus. </w:t>
      </w:r>
    </w:p>
    <w:p w14:paraId="77199078" w14:textId="2DF824D0" w:rsidR="00A2727F" w:rsidRPr="00536ECC" w:rsidRDefault="00A2727F" w:rsidP="00A2727F">
      <w:pPr>
        <w:rPr>
          <w:rFonts w:ascii="Times New Roman" w:hAnsi="Times New Roman" w:cs="Times New Roman"/>
          <w:b/>
        </w:rPr>
      </w:pPr>
    </w:p>
    <w:p w14:paraId="25ED7C5F" w14:textId="01C925C3" w:rsidR="00FC3897" w:rsidRPr="00536ECC" w:rsidRDefault="00FC3897" w:rsidP="00FC3897">
      <w:pPr>
        <w:ind w:firstLine="720"/>
        <w:rPr>
          <w:rFonts w:ascii="Times New Roman" w:hAnsi="Times New Roman" w:cs="Times New Roman"/>
          <w:i/>
        </w:rPr>
      </w:pPr>
      <w:r w:rsidRPr="00536ECC">
        <w:rPr>
          <w:rFonts w:ascii="Times New Roman" w:hAnsi="Times New Roman" w:cs="Times New Roman"/>
        </w:rPr>
        <w:t xml:space="preserve">The final paper will be worth </w:t>
      </w:r>
      <w:r w:rsidRPr="00536ECC">
        <w:rPr>
          <w:rFonts w:ascii="Times New Roman" w:hAnsi="Times New Roman" w:cs="Times New Roman"/>
          <w:i/>
        </w:rPr>
        <w:t>20 points.</w:t>
      </w:r>
    </w:p>
    <w:p w14:paraId="23A9033A" w14:textId="77777777" w:rsidR="00FC3897" w:rsidRPr="00536ECC" w:rsidRDefault="00FC3897" w:rsidP="00A2727F">
      <w:pPr>
        <w:rPr>
          <w:rFonts w:ascii="Times New Roman" w:hAnsi="Times New Roman" w:cs="Times New Roman"/>
          <w:b/>
        </w:rPr>
      </w:pPr>
    </w:p>
    <w:p w14:paraId="349B7BA6" w14:textId="2A41D36E" w:rsidR="00A2727F" w:rsidRPr="00536ECC" w:rsidRDefault="00A2727F" w:rsidP="00A2727F">
      <w:pPr>
        <w:rPr>
          <w:rFonts w:ascii="Times New Roman" w:hAnsi="Times New Roman" w:cs="Times New Roman"/>
          <w:b/>
          <w:u w:val="single"/>
        </w:rPr>
      </w:pPr>
      <w:commentRangeStart w:id="7"/>
      <w:r w:rsidRPr="00536ECC">
        <w:rPr>
          <w:rFonts w:ascii="Times New Roman" w:hAnsi="Times New Roman" w:cs="Times New Roman"/>
          <w:b/>
        </w:rPr>
        <w:t xml:space="preserve">Grading Scale: </w:t>
      </w:r>
      <w:r w:rsidRPr="00536ECC">
        <w:rPr>
          <w:rFonts w:ascii="Times New Roman" w:hAnsi="Times New Roman" w:cs="Times New Roman"/>
        </w:rPr>
        <w:t xml:space="preserve">There will be a total of </w:t>
      </w:r>
      <w:r w:rsidR="00FC3897" w:rsidRPr="00536ECC">
        <w:rPr>
          <w:rFonts w:ascii="Times New Roman" w:hAnsi="Times New Roman" w:cs="Times New Roman"/>
          <w:i/>
        </w:rPr>
        <w:t>10</w:t>
      </w:r>
      <w:r w:rsidRPr="00536ECC">
        <w:rPr>
          <w:rFonts w:ascii="Times New Roman" w:hAnsi="Times New Roman" w:cs="Times New Roman"/>
          <w:i/>
        </w:rPr>
        <w:t>0 points</w:t>
      </w:r>
      <w:r w:rsidRPr="00536ECC">
        <w:rPr>
          <w:rFonts w:ascii="Times New Roman" w:hAnsi="Times New Roman" w:cs="Times New Roman"/>
        </w:rPr>
        <w:t xml:space="preserve"> in this class:</w:t>
      </w:r>
      <w:commentRangeEnd w:id="7"/>
      <w:r w:rsidR="001713C6">
        <w:rPr>
          <w:rStyle w:val="CommentReference"/>
        </w:rPr>
        <w:commentReference w:id="7"/>
      </w:r>
    </w:p>
    <w:p w14:paraId="4BE36EB0" w14:textId="77777777" w:rsidR="00A2727F" w:rsidRPr="00536ECC" w:rsidRDefault="00A2727F" w:rsidP="00A2727F">
      <w:pPr>
        <w:rPr>
          <w:rFonts w:ascii="Times New Roman" w:hAnsi="Times New Roman" w:cs="Times New Roman"/>
        </w:rPr>
      </w:pPr>
    </w:p>
    <w:tbl>
      <w:tblPr>
        <w:tblW w:w="8856" w:type="dxa"/>
        <w:tblInd w:w="198" w:type="dxa"/>
        <w:tblLook w:val="00A0" w:firstRow="1" w:lastRow="0" w:firstColumn="1" w:lastColumn="0" w:noHBand="0" w:noVBand="0"/>
      </w:tblPr>
      <w:tblGrid>
        <w:gridCol w:w="2214"/>
        <w:gridCol w:w="2214"/>
        <w:gridCol w:w="2214"/>
        <w:gridCol w:w="2214"/>
      </w:tblGrid>
      <w:tr w:rsidR="00A2727F" w:rsidRPr="00536ECC" w14:paraId="53F721DE" w14:textId="77777777" w:rsidTr="00934D76">
        <w:tc>
          <w:tcPr>
            <w:tcW w:w="2214" w:type="dxa"/>
          </w:tcPr>
          <w:p w14:paraId="6F1A388A" w14:textId="77777777" w:rsidR="00A2727F" w:rsidRPr="00536ECC" w:rsidRDefault="00A2727F" w:rsidP="00934D76">
            <w:pPr>
              <w:rPr>
                <w:rFonts w:ascii="Times New Roman" w:hAnsi="Times New Roman" w:cs="Times New Roman"/>
              </w:rPr>
            </w:pPr>
          </w:p>
          <w:p w14:paraId="5BF807D5"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 xml:space="preserve">93% – 100%: </w:t>
            </w:r>
            <w:r w:rsidRPr="00536ECC">
              <w:rPr>
                <w:rFonts w:ascii="Times New Roman" w:hAnsi="Times New Roman" w:cs="Times New Roman"/>
              </w:rPr>
              <w:tab/>
              <w:t>A</w:t>
            </w:r>
          </w:p>
          <w:p w14:paraId="55516067"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90% – 92.99%</w:t>
            </w:r>
            <w:r w:rsidRPr="00536ECC">
              <w:rPr>
                <w:rFonts w:ascii="Times New Roman" w:hAnsi="Times New Roman" w:cs="Times New Roman"/>
              </w:rPr>
              <w:tab/>
              <w:t>A-</w:t>
            </w:r>
          </w:p>
        </w:tc>
        <w:tc>
          <w:tcPr>
            <w:tcW w:w="2214" w:type="dxa"/>
          </w:tcPr>
          <w:p w14:paraId="2DEC2A15"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87% – 89.99%</w:t>
            </w:r>
            <w:r w:rsidRPr="00536ECC">
              <w:rPr>
                <w:rFonts w:ascii="Times New Roman" w:hAnsi="Times New Roman" w:cs="Times New Roman"/>
              </w:rPr>
              <w:tab/>
              <w:t>B+</w:t>
            </w:r>
          </w:p>
          <w:p w14:paraId="5817393A"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83% – 86.99%</w:t>
            </w:r>
            <w:r w:rsidRPr="00536ECC">
              <w:rPr>
                <w:rFonts w:ascii="Times New Roman" w:hAnsi="Times New Roman" w:cs="Times New Roman"/>
              </w:rPr>
              <w:tab/>
              <w:t>B</w:t>
            </w:r>
          </w:p>
          <w:p w14:paraId="0DFB387F"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 xml:space="preserve">80% – 82.99%: </w:t>
            </w:r>
            <w:r w:rsidRPr="00536ECC">
              <w:rPr>
                <w:rFonts w:ascii="Times New Roman" w:hAnsi="Times New Roman" w:cs="Times New Roman"/>
              </w:rPr>
              <w:tab/>
              <w:t>B-</w:t>
            </w:r>
          </w:p>
        </w:tc>
        <w:tc>
          <w:tcPr>
            <w:tcW w:w="2214" w:type="dxa"/>
          </w:tcPr>
          <w:p w14:paraId="79B30C1E"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77% – 79.99%</w:t>
            </w:r>
            <w:r w:rsidRPr="00536ECC">
              <w:rPr>
                <w:rFonts w:ascii="Times New Roman" w:hAnsi="Times New Roman" w:cs="Times New Roman"/>
              </w:rPr>
              <w:tab/>
              <w:t>C+</w:t>
            </w:r>
          </w:p>
          <w:p w14:paraId="64E4CCA3"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73% – 76.99%</w:t>
            </w:r>
            <w:r w:rsidRPr="00536ECC">
              <w:rPr>
                <w:rFonts w:ascii="Times New Roman" w:hAnsi="Times New Roman" w:cs="Times New Roman"/>
              </w:rPr>
              <w:tab/>
              <w:t>C</w:t>
            </w:r>
          </w:p>
          <w:p w14:paraId="388B7F3A"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 xml:space="preserve">70% – 72.99%: </w:t>
            </w:r>
            <w:r w:rsidRPr="00536ECC">
              <w:rPr>
                <w:rFonts w:ascii="Times New Roman" w:hAnsi="Times New Roman" w:cs="Times New Roman"/>
              </w:rPr>
              <w:tab/>
              <w:t xml:space="preserve">C- </w:t>
            </w:r>
          </w:p>
        </w:tc>
        <w:tc>
          <w:tcPr>
            <w:tcW w:w="2214" w:type="dxa"/>
          </w:tcPr>
          <w:p w14:paraId="5A9CB121"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67% – 69.99%</w:t>
            </w:r>
            <w:r w:rsidRPr="00536ECC">
              <w:rPr>
                <w:rFonts w:ascii="Times New Roman" w:hAnsi="Times New Roman" w:cs="Times New Roman"/>
              </w:rPr>
              <w:tab/>
              <w:t>D+</w:t>
            </w:r>
          </w:p>
          <w:p w14:paraId="48442FC1"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 xml:space="preserve">60% – 66.99%: </w:t>
            </w:r>
            <w:r w:rsidRPr="00536ECC">
              <w:rPr>
                <w:rFonts w:ascii="Times New Roman" w:hAnsi="Times New Roman" w:cs="Times New Roman"/>
              </w:rPr>
              <w:tab/>
              <w:t>D</w:t>
            </w:r>
          </w:p>
          <w:p w14:paraId="7AE8E71C" w14:textId="77777777" w:rsidR="00A2727F" w:rsidRPr="00536ECC" w:rsidRDefault="00A2727F" w:rsidP="00934D76">
            <w:pPr>
              <w:rPr>
                <w:rFonts w:ascii="Times New Roman" w:hAnsi="Times New Roman" w:cs="Times New Roman"/>
              </w:rPr>
            </w:pPr>
            <w:r w:rsidRPr="00536ECC">
              <w:rPr>
                <w:rFonts w:ascii="Times New Roman" w:hAnsi="Times New Roman" w:cs="Times New Roman"/>
              </w:rPr>
              <w:t>59.99% and below: F</w:t>
            </w:r>
          </w:p>
        </w:tc>
      </w:tr>
    </w:tbl>
    <w:p w14:paraId="62158AC0" w14:textId="189CCEA2" w:rsidR="006873F5" w:rsidRDefault="006873F5" w:rsidP="006873F5">
      <w:pPr>
        <w:pStyle w:val="Default"/>
        <w:rPr>
          <w:b/>
          <w:sz w:val="23"/>
          <w:szCs w:val="23"/>
        </w:rPr>
      </w:pPr>
    </w:p>
    <w:p w14:paraId="73424672" w14:textId="77777777" w:rsidR="00734058" w:rsidRPr="005C4B59" w:rsidRDefault="00734058" w:rsidP="00443F58">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Course Objectives &amp; Outcomes</w:t>
      </w:r>
    </w:p>
    <w:p w14:paraId="0F100261" w14:textId="77777777" w:rsidR="00734058" w:rsidRPr="00536ECC" w:rsidRDefault="00734058" w:rsidP="00734058">
      <w:pPr>
        <w:rPr>
          <w:rFonts w:ascii="Times New Roman" w:hAnsi="Times New Roman" w:cs="Times New Roman"/>
          <w:sz w:val="24"/>
          <w:szCs w:val="24"/>
        </w:rPr>
      </w:pPr>
      <w:r w:rsidRPr="00536ECC">
        <w:rPr>
          <w:rFonts w:ascii="Times New Roman" w:hAnsi="Times New Roman" w:cs="Times New Roman"/>
          <w:sz w:val="24"/>
          <w:szCs w:val="24"/>
        </w:rPr>
        <w:t xml:space="preserve">Very quickly into this course, you will find out that it is not enough to memorize words I lecture at you.  This course requires you to be an </w:t>
      </w:r>
      <w:r w:rsidRPr="00536ECC">
        <w:rPr>
          <w:rFonts w:ascii="Times New Roman" w:hAnsi="Times New Roman" w:cs="Times New Roman"/>
          <w:i/>
          <w:sz w:val="24"/>
          <w:szCs w:val="24"/>
        </w:rPr>
        <w:t xml:space="preserve">active learner.  </w:t>
      </w:r>
      <w:r w:rsidRPr="00536ECC">
        <w:rPr>
          <w:rFonts w:ascii="Times New Roman" w:hAnsi="Times New Roman" w:cs="Times New Roman"/>
          <w:sz w:val="24"/>
          <w:szCs w:val="24"/>
        </w:rPr>
        <w:t xml:space="preserve">You will need to work on your own, figure out concepts on your own, and seek out help if you need it.  And most importantly – you need to </w:t>
      </w:r>
      <w:r w:rsidRPr="00536ECC">
        <w:rPr>
          <w:rFonts w:ascii="Times New Roman" w:hAnsi="Times New Roman" w:cs="Times New Roman"/>
          <w:i/>
          <w:sz w:val="24"/>
          <w:szCs w:val="24"/>
        </w:rPr>
        <w:t>understand</w:t>
      </w:r>
      <w:r w:rsidRPr="00536ECC">
        <w:rPr>
          <w:rFonts w:ascii="Times New Roman" w:hAnsi="Times New Roman" w:cs="Times New Roman"/>
          <w:sz w:val="24"/>
          <w:szCs w:val="24"/>
        </w:rPr>
        <w:t xml:space="preserve"> what you are learning.  Without realizing it, it can be easy to memorize words without knowing what they mean.  This course will challenge you to go farther than just that.  </w:t>
      </w:r>
    </w:p>
    <w:p w14:paraId="2179823C" w14:textId="77777777" w:rsidR="00734058" w:rsidRPr="00536ECC" w:rsidRDefault="00734058" w:rsidP="00734058">
      <w:pPr>
        <w:rPr>
          <w:rFonts w:ascii="Times New Roman" w:hAnsi="Times New Roman" w:cs="Times New Roman"/>
          <w:sz w:val="24"/>
          <w:szCs w:val="24"/>
        </w:rPr>
      </w:pPr>
      <w:r w:rsidRPr="00536ECC">
        <w:rPr>
          <w:rFonts w:ascii="Times New Roman" w:hAnsi="Times New Roman" w:cs="Times New Roman"/>
          <w:sz w:val="24"/>
          <w:szCs w:val="24"/>
        </w:rPr>
        <w:t xml:space="preserve">To encourage this, the goals of this course are explicitly for you to develop </w:t>
      </w:r>
      <w:r w:rsidRPr="00536ECC">
        <w:rPr>
          <w:rFonts w:ascii="Times New Roman" w:hAnsi="Times New Roman" w:cs="Times New Roman"/>
          <w:i/>
          <w:sz w:val="24"/>
          <w:szCs w:val="24"/>
        </w:rPr>
        <w:t>both your knowledge and skills</w:t>
      </w:r>
      <w:r w:rsidRPr="00536ECC">
        <w:rPr>
          <w:rFonts w:ascii="Times New Roman" w:hAnsi="Times New Roman" w:cs="Times New Roman"/>
          <w:sz w:val="24"/>
          <w:szCs w:val="24"/>
        </w:rPr>
        <w:t>.  When you successfully complete this course, you will be able to demonstrate the following:</w:t>
      </w:r>
    </w:p>
    <w:p w14:paraId="4D85ECC5" w14:textId="77777777" w:rsidR="00734058" w:rsidRPr="00536ECC" w:rsidRDefault="00734058" w:rsidP="00734058">
      <w:pPr>
        <w:rPr>
          <w:rFonts w:ascii="Times New Roman" w:hAnsi="Times New Roman" w:cs="Times New Roman"/>
          <w:sz w:val="24"/>
          <w:szCs w:val="24"/>
        </w:rPr>
      </w:pPr>
    </w:p>
    <w:p w14:paraId="25D92B84" w14:textId="77777777" w:rsidR="00734058" w:rsidRPr="00536ECC" w:rsidRDefault="00734058" w:rsidP="00734058">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Knowledge</w:t>
      </w:r>
      <w:r w:rsidRPr="00536ECC">
        <w:rPr>
          <w:rFonts w:ascii="Times New Roman" w:hAnsi="Times New Roman" w:cs="Times New Roman"/>
          <w:sz w:val="24"/>
          <w:szCs w:val="24"/>
        </w:rPr>
        <w:t>: you will understand (instead of simply memorize) the following topics:</w:t>
      </w:r>
    </w:p>
    <w:p w14:paraId="17673AA7" w14:textId="77777777" w:rsidR="00734058" w:rsidRPr="00536ECC" w:rsidRDefault="00734058" w:rsidP="00734058">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have an understanding of the basic concepts for understanding workplace human behavior, such as employee performance, employee feelings, and job analysis.</w:t>
      </w:r>
    </w:p>
    <w:p w14:paraId="6E41C805" w14:textId="77777777" w:rsidR="00734058" w:rsidRPr="00536ECC" w:rsidRDefault="00734058" w:rsidP="00734058">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have an understanding of the processes for new employees, such as assessment, selecting new employees, legal issues in hiring, and training employees.</w:t>
      </w:r>
    </w:p>
    <w:p w14:paraId="6CA36039" w14:textId="77777777" w:rsidR="00734058" w:rsidRPr="00536ECC" w:rsidRDefault="00734058" w:rsidP="00734058">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 xml:space="preserve">You will have an understanding of issues relevant to employees currently at the workplace, such as performance appraisal, teamwork, employee stress, and leadership. </w:t>
      </w:r>
    </w:p>
    <w:p w14:paraId="52AF6703" w14:textId="77777777" w:rsidR="00734058" w:rsidRPr="00536ECC" w:rsidRDefault="00734058" w:rsidP="00734058">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Skills</w:t>
      </w:r>
      <w:r w:rsidRPr="00536ECC">
        <w:rPr>
          <w:rFonts w:ascii="Times New Roman" w:hAnsi="Times New Roman" w:cs="Times New Roman"/>
          <w:sz w:val="24"/>
          <w:szCs w:val="24"/>
        </w:rPr>
        <w:t>: you will be able to demonstrate the following skills:</w:t>
      </w:r>
    </w:p>
    <w:p w14:paraId="2E0FC51E" w14:textId="77777777" w:rsidR="00734058" w:rsidRPr="00536ECC" w:rsidRDefault="00734058" w:rsidP="00734058">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A</w:t>
      </w:r>
      <w:r w:rsidRPr="00536ECC">
        <w:rPr>
          <w:rFonts w:ascii="Times New Roman" w:hAnsi="Times New Roman" w:cs="Times New Roman"/>
          <w:i/>
          <w:sz w:val="24"/>
          <w:szCs w:val="24"/>
        </w:rPr>
        <w:t>pplication</w:t>
      </w:r>
      <w:r w:rsidRPr="00536ECC">
        <w:rPr>
          <w:rFonts w:ascii="Times New Roman" w:hAnsi="Times New Roman" w:cs="Times New Roman"/>
          <w:sz w:val="24"/>
          <w:szCs w:val="24"/>
        </w:rPr>
        <w:t>: you will be able to use major I-O Psychology concepts in real-life-type situations, as well as see how they apply to your own life.  Specifically:</w:t>
      </w:r>
    </w:p>
    <w:p w14:paraId="2E09E05F" w14:textId="77777777" w:rsidR="00734058" w:rsidRPr="00536ECC" w:rsidRDefault="00734058" w:rsidP="00734058">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create assessment methods for a job.</w:t>
      </w:r>
    </w:p>
    <w:p w14:paraId="4BF1797F" w14:textId="77777777" w:rsidR="00734058" w:rsidRPr="00536ECC" w:rsidRDefault="00734058" w:rsidP="00734058">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develop a training program for a job.</w:t>
      </w:r>
    </w:p>
    <w:p w14:paraId="09CEE6F0" w14:textId="77777777" w:rsidR="00734058" w:rsidRPr="00536ECC" w:rsidRDefault="00734058" w:rsidP="00734058">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construct a performance appraisal form for teamwork.</w:t>
      </w:r>
    </w:p>
    <w:p w14:paraId="617E4AF2" w14:textId="77777777" w:rsidR="00734058" w:rsidRPr="00536ECC" w:rsidRDefault="00734058" w:rsidP="00734058">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describe a leader’s style using theories.</w:t>
      </w:r>
    </w:p>
    <w:p w14:paraId="450E03E0" w14:textId="77777777" w:rsidR="00734058" w:rsidRPr="00536ECC" w:rsidRDefault="00734058" w:rsidP="00734058">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 xml:space="preserve">Communication: </w:t>
      </w:r>
      <w:r w:rsidRPr="00536ECC">
        <w:rPr>
          <w:rFonts w:ascii="Times New Roman" w:hAnsi="Times New Roman" w:cs="Times New Roman"/>
          <w:sz w:val="24"/>
          <w:szCs w:val="24"/>
        </w:rPr>
        <w:t>you will be able to effectively communicate your understanding of I-O Psychology concepts into scientific and non-scientific language.  Specifically:</w:t>
      </w:r>
    </w:p>
    <w:p w14:paraId="45B779AC" w14:textId="77777777" w:rsidR="00734058" w:rsidRPr="00536ECC" w:rsidRDefault="00734058" w:rsidP="00734058">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orally present clearly and effectively to the class.</w:t>
      </w:r>
    </w:p>
    <w:p w14:paraId="2AC39866" w14:textId="77777777" w:rsidR="00734058" w:rsidRPr="00536ECC" w:rsidRDefault="00734058" w:rsidP="00734058">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Teamwork</w:t>
      </w:r>
      <w:r w:rsidRPr="00536ECC">
        <w:rPr>
          <w:rFonts w:ascii="Times New Roman" w:hAnsi="Times New Roman" w:cs="Times New Roman"/>
          <w:sz w:val="24"/>
          <w:szCs w:val="24"/>
        </w:rPr>
        <w:t>: you will be able to comfortably and effectively work with others on projects in both short-term and long-term projects.  Specifically:</w:t>
      </w:r>
    </w:p>
    <w:p w14:paraId="2CBA3D86" w14:textId="77777777" w:rsidR="00734058" w:rsidRPr="00536ECC" w:rsidRDefault="00734058" w:rsidP="00734058">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in-class activities.</w:t>
      </w:r>
    </w:p>
    <w:p w14:paraId="7FD7078E" w14:textId="77777777" w:rsidR="00734058" w:rsidRPr="00536ECC" w:rsidRDefault="00734058" w:rsidP="00734058">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the group project.</w:t>
      </w:r>
    </w:p>
    <w:p w14:paraId="10311160" w14:textId="77777777" w:rsidR="00734058" w:rsidRPr="00536ECC" w:rsidRDefault="00734058" w:rsidP="00734058">
      <w:pPr>
        <w:rPr>
          <w:rFonts w:ascii="Times New Roman" w:hAnsi="Times New Roman" w:cs="Times New Roman"/>
          <w:sz w:val="24"/>
          <w:szCs w:val="24"/>
        </w:rPr>
      </w:pPr>
    </w:p>
    <w:p w14:paraId="66B81AA9" w14:textId="77777777" w:rsidR="00734058" w:rsidRPr="00536ECC" w:rsidRDefault="00734058" w:rsidP="00734058">
      <w:pPr>
        <w:rPr>
          <w:rFonts w:ascii="Times New Roman" w:hAnsi="Times New Roman" w:cs="Times New Roman"/>
          <w:sz w:val="24"/>
          <w:szCs w:val="24"/>
        </w:rPr>
      </w:pPr>
      <w:r w:rsidRPr="00536ECC">
        <w:rPr>
          <w:rFonts w:ascii="Times New Roman" w:hAnsi="Times New Roman" w:cs="Times New Roman"/>
          <w:sz w:val="24"/>
          <w:szCs w:val="24"/>
        </w:rPr>
        <w:t>Here is how the assignments connect to the course objectives: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32"/>
        <w:gridCol w:w="1813"/>
        <w:gridCol w:w="1417"/>
        <w:gridCol w:w="1870"/>
        <w:gridCol w:w="1720"/>
      </w:tblGrid>
      <w:tr w:rsidR="00734058" w:rsidRPr="00536ECC" w14:paraId="03D61470" w14:textId="77777777" w:rsidTr="006E0E7C">
        <w:tc>
          <w:tcPr>
            <w:tcW w:w="2332" w:type="dxa"/>
            <w:shd w:val="clear" w:color="auto" w:fill="002060"/>
          </w:tcPr>
          <w:p w14:paraId="1EFB1D73" w14:textId="77777777" w:rsidR="00734058" w:rsidRPr="00536ECC" w:rsidRDefault="00734058" w:rsidP="00934D76">
            <w:pPr>
              <w:rPr>
                <w:rFonts w:ascii="Times New Roman" w:hAnsi="Times New Roman" w:cs="Times New Roman"/>
                <w:sz w:val="24"/>
                <w:szCs w:val="24"/>
              </w:rPr>
            </w:pPr>
          </w:p>
        </w:tc>
        <w:tc>
          <w:tcPr>
            <w:tcW w:w="1813" w:type="dxa"/>
            <w:shd w:val="clear" w:color="auto" w:fill="002060"/>
          </w:tcPr>
          <w:p w14:paraId="22A57628" w14:textId="77777777" w:rsidR="00734058" w:rsidRPr="00536ECC" w:rsidRDefault="00734058" w:rsidP="00934D76">
            <w:pPr>
              <w:jc w:val="center"/>
              <w:rPr>
                <w:rFonts w:ascii="Times New Roman" w:hAnsi="Times New Roman" w:cs="Times New Roman"/>
                <w:b/>
                <w:sz w:val="24"/>
                <w:szCs w:val="24"/>
              </w:rPr>
            </w:pPr>
            <w:r w:rsidRPr="00536ECC">
              <w:rPr>
                <w:rFonts w:ascii="Times New Roman" w:hAnsi="Times New Roman" w:cs="Times New Roman"/>
                <w:b/>
                <w:sz w:val="24"/>
                <w:szCs w:val="24"/>
              </w:rPr>
              <w:t>Knowledge</w:t>
            </w:r>
          </w:p>
        </w:tc>
        <w:tc>
          <w:tcPr>
            <w:tcW w:w="1417" w:type="dxa"/>
            <w:shd w:val="clear" w:color="auto" w:fill="002060"/>
          </w:tcPr>
          <w:p w14:paraId="40B2AAE8" w14:textId="77777777" w:rsidR="00734058" w:rsidRPr="00536ECC" w:rsidRDefault="00734058" w:rsidP="00934D76">
            <w:pPr>
              <w:jc w:val="center"/>
              <w:rPr>
                <w:rFonts w:ascii="Times New Roman" w:hAnsi="Times New Roman" w:cs="Times New Roman"/>
                <w:b/>
                <w:sz w:val="24"/>
                <w:szCs w:val="24"/>
              </w:rPr>
            </w:pPr>
            <w:r w:rsidRPr="00536ECC">
              <w:rPr>
                <w:rFonts w:ascii="Times New Roman" w:hAnsi="Times New Roman" w:cs="Times New Roman"/>
                <w:b/>
                <w:sz w:val="24"/>
                <w:szCs w:val="24"/>
              </w:rPr>
              <w:t>Application</w:t>
            </w:r>
          </w:p>
        </w:tc>
        <w:tc>
          <w:tcPr>
            <w:tcW w:w="1870" w:type="dxa"/>
            <w:shd w:val="clear" w:color="auto" w:fill="002060"/>
          </w:tcPr>
          <w:p w14:paraId="21535FF9" w14:textId="77777777" w:rsidR="00734058" w:rsidRPr="00536ECC" w:rsidRDefault="00734058" w:rsidP="00934D76">
            <w:pPr>
              <w:jc w:val="center"/>
              <w:rPr>
                <w:rFonts w:ascii="Times New Roman" w:hAnsi="Times New Roman" w:cs="Times New Roman"/>
                <w:b/>
                <w:sz w:val="24"/>
                <w:szCs w:val="24"/>
              </w:rPr>
            </w:pPr>
            <w:r w:rsidRPr="00536ECC">
              <w:rPr>
                <w:rFonts w:ascii="Times New Roman" w:hAnsi="Times New Roman" w:cs="Times New Roman"/>
                <w:b/>
                <w:sz w:val="24"/>
                <w:szCs w:val="24"/>
              </w:rPr>
              <w:t>Communication</w:t>
            </w:r>
          </w:p>
        </w:tc>
        <w:tc>
          <w:tcPr>
            <w:tcW w:w="1720" w:type="dxa"/>
            <w:shd w:val="clear" w:color="auto" w:fill="002060"/>
          </w:tcPr>
          <w:p w14:paraId="16959732" w14:textId="77777777" w:rsidR="00734058" w:rsidRPr="00536ECC" w:rsidRDefault="00734058" w:rsidP="00934D76">
            <w:pPr>
              <w:jc w:val="center"/>
              <w:rPr>
                <w:rFonts w:ascii="Times New Roman" w:hAnsi="Times New Roman" w:cs="Times New Roman"/>
                <w:b/>
                <w:sz w:val="24"/>
                <w:szCs w:val="24"/>
              </w:rPr>
            </w:pPr>
            <w:r w:rsidRPr="00536ECC">
              <w:rPr>
                <w:rFonts w:ascii="Times New Roman" w:hAnsi="Times New Roman" w:cs="Times New Roman"/>
                <w:b/>
                <w:sz w:val="24"/>
                <w:szCs w:val="24"/>
              </w:rPr>
              <w:t>Teamwork</w:t>
            </w:r>
          </w:p>
        </w:tc>
      </w:tr>
      <w:tr w:rsidR="00734058" w:rsidRPr="00536ECC" w14:paraId="37A19453" w14:textId="77777777" w:rsidTr="006E0E7C">
        <w:tc>
          <w:tcPr>
            <w:tcW w:w="2332" w:type="dxa"/>
            <w:shd w:val="clear" w:color="auto" w:fill="D9E2F3" w:themeFill="accent1" w:themeFillTint="33"/>
          </w:tcPr>
          <w:p w14:paraId="46DAB3CD" w14:textId="77777777" w:rsidR="00734058" w:rsidRPr="00536ECC" w:rsidRDefault="00734058" w:rsidP="00934D76">
            <w:pPr>
              <w:rPr>
                <w:rFonts w:ascii="Times New Roman" w:hAnsi="Times New Roman" w:cs="Times New Roman"/>
                <w:sz w:val="24"/>
                <w:szCs w:val="24"/>
              </w:rPr>
            </w:pPr>
            <w:r w:rsidRPr="00536ECC">
              <w:rPr>
                <w:rFonts w:ascii="Times New Roman" w:hAnsi="Times New Roman" w:cs="Times New Roman"/>
                <w:sz w:val="24"/>
                <w:szCs w:val="24"/>
              </w:rPr>
              <w:t>Exams</w:t>
            </w:r>
          </w:p>
        </w:tc>
        <w:tc>
          <w:tcPr>
            <w:tcW w:w="1813" w:type="dxa"/>
          </w:tcPr>
          <w:p w14:paraId="4F309245" w14:textId="77777777" w:rsidR="00734058" w:rsidRPr="006E0E7C" w:rsidRDefault="007340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15682FE5" w14:textId="77777777" w:rsidR="00734058" w:rsidRPr="006E0E7C" w:rsidRDefault="007340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59021AF6" w14:textId="77777777" w:rsidR="00734058" w:rsidRPr="006E0E7C" w:rsidRDefault="00734058" w:rsidP="00934D76">
            <w:pPr>
              <w:jc w:val="center"/>
              <w:rPr>
                <w:rFonts w:ascii="Times New Roman" w:hAnsi="Times New Roman" w:cs="Times New Roman"/>
                <w:b/>
                <w:bCs/>
                <w:sz w:val="24"/>
                <w:szCs w:val="24"/>
              </w:rPr>
            </w:pPr>
          </w:p>
        </w:tc>
        <w:tc>
          <w:tcPr>
            <w:tcW w:w="1720" w:type="dxa"/>
          </w:tcPr>
          <w:p w14:paraId="40D1471A" w14:textId="77777777" w:rsidR="00734058" w:rsidRPr="006E0E7C" w:rsidRDefault="00734058" w:rsidP="00934D76">
            <w:pPr>
              <w:jc w:val="center"/>
              <w:rPr>
                <w:rFonts w:ascii="Times New Roman" w:hAnsi="Times New Roman" w:cs="Times New Roman"/>
                <w:b/>
                <w:bCs/>
                <w:sz w:val="24"/>
                <w:szCs w:val="24"/>
              </w:rPr>
            </w:pPr>
          </w:p>
        </w:tc>
      </w:tr>
      <w:tr w:rsidR="00734058" w:rsidRPr="00536ECC" w14:paraId="4BBE6E12" w14:textId="77777777" w:rsidTr="006E0E7C">
        <w:tc>
          <w:tcPr>
            <w:tcW w:w="2332" w:type="dxa"/>
            <w:shd w:val="clear" w:color="auto" w:fill="D9E2F3" w:themeFill="accent1" w:themeFillTint="33"/>
          </w:tcPr>
          <w:p w14:paraId="4CC412DC" w14:textId="77777777" w:rsidR="00734058" w:rsidRPr="00536ECC" w:rsidRDefault="00734058" w:rsidP="00934D76">
            <w:pPr>
              <w:rPr>
                <w:rFonts w:ascii="Times New Roman" w:hAnsi="Times New Roman" w:cs="Times New Roman"/>
                <w:sz w:val="24"/>
                <w:szCs w:val="24"/>
              </w:rPr>
            </w:pPr>
            <w:r w:rsidRPr="00536ECC">
              <w:rPr>
                <w:rFonts w:ascii="Times New Roman" w:hAnsi="Times New Roman" w:cs="Times New Roman"/>
                <w:sz w:val="24"/>
                <w:szCs w:val="24"/>
              </w:rPr>
              <w:t>In-Class Activities</w:t>
            </w:r>
          </w:p>
        </w:tc>
        <w:tc>
          <w:tcPr>
            <w:tcW w:w="1813" w:type="dxa"/>
          </w:tcPr>
          <w:p w14:paraId="1914728B" w14:textId="77777777" w:rsidR="00734058" w:rsidRPr="006E0E7C" w:rsidRDefault="007340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407AF232" w14:textId="77777777" w:rsidR="00734058" w:rsidRPr="006E0E7C" w:rsidRDefault="007340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47AA4EBE" w14:textId="17DA2BB3" w:rsidR="00734058" w:rsidRPr="006E0E7C" w:rsidRDefault="00443F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6B9B9C0C" w14:textId="27E1ADED" w:rsidR="00734058" w:rsidRPr="006E0E7C" w:rsidRDefault="00443F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734058" w:rsidRPr="00536ECC" w14:paraId="2F3EFB98" w14:textId="77777777" w:rsidTr="006E0E7C">
        <w:tc>
          <w:tcPr>
            <w:tcW w:w="2332" w:type="dxa"/>
            <w:shd w:val="clear" w:color="auto" w:fill="D9E2F3" w:themeFill="accent1" w:themeFillTint="33"/>
          </w:tcPr>
          <w:p w14:paraId="6391902A" w14:textId="77777777" w:rsidR="00734058" w:rsidRPr="00536ECC" w:rsidRDefault="00734058" w:rsidP="00934D76">
            <w:pPr>
              <w:rPr>
                <w:rFonts w:ascii="Times New Roman" w:hAnsi="Times New Roman" w:cs="Times New Roman"/>
                <w:sz w:val="24"/>
                <w:szCs w:val="24"/>
              </w:rPr>
            </w:pPr>
            <w:r w:rsidRPr="00536ECC">
              <w:rPr>
                <w:rFonts w:ascii="Times New Roman" w:hAnsi="Times New Roman" w:cs="Times New Roman"/>
                <w:sz w:val="24"/>
                <w:szCs w:val="24"/>
              </w:rPr>
              <w:t>Presentation</w:t>
            </w:r>
          </w:p>
        </w:tc>
        <w:tc>
          <w:tcPr>
            <w:tcW w:w="1813" w:type="dxa"/>
          </w:tcPr>
          <w:p w14:paraId="62547D1D" w14:textId="77777777" w:rsidR="00734058" w:rsidRPr="006E0E7C" w:rsidRDefault="007340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5E50A3EA" w14:textId="77777777" w:rsidR="00734058" w:rsidRPr="006E0E7C" w:rsidRDefault="007340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56AD34CD" w14:textId="77777777" w:rsidR="00734058" w:rsidRPr="006E0E7C" w:rsidRDefault="007340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4DCF92C9" w14:textId="77777777" w:rsidR="00734058" w:rsidRPr="006E0E7C" w:rsidRDefault="007340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443F58" w:rsidRPr="00536ECC" w14:paraId="3F22C247" w14:textId="77777777" w:rsidTr="006E0E7C">
        <w:tc>
          <w:tcPr>
            <w:tcW w:w="2332" w:type="dxa"/>
            <w:shd w:val="clear" w:color="auto" w:fill="D9E2F3" w:themeFill="accent1" w:themeFillTint="33"/>
          </w:tcPr>
          <w:p w14:paraId="3816674F" w14:textId="09901FC8" w:rsidR="00443F58" w:rsidRPr="00536ECC" w:rsidRDefault="00443F58" w:rsidP="00934D76">
            <w:pPr>
              <w:rPr>
                <w:rFonts w:ascii="Times New Roman" w:hAnsi="Times New Roman" w:cs="Times New Roman"/>
                <w:sz w:val="24"/>
                <w:szCs w:val="24"/>
              </w:rPr>
            </w:pPr>
            <w:r w:rsidRPr="00536ECC">
              <w:rPr>
                <w:rFonts w:ascii="Times New Roman" w:hAnsi="Times New Roman" w:cs="Times New Roman"/>
                <w:sz w:val="24"/>
                <w:szCs w:val="24"/>
              </w:rPr>
              <w:t>Final Paper</w:t>
            </w:r>
          </w:p>
        </w:tc>
        <w:tc>
          <w:tcPr>
            <w:tcW w:w="1813" w:type="dxa"/>
          </w:tcPr>
          <w:p w14:paraId="4E861E29" w14:textId="2172FA13" w:rsidR="00443F58" w:rsidRPr="006E0E7C" w:rsidRDefault="00443F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0A3FEA48" w14:textId="52F05E74" w:rsidR="00443F58" w:rsidRPr="006E0E7C" w:rsidRDefault="00443F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510B8866" w14:textId="6A6460C7" w:rsidR="00443F58" w:rsidRPr="006E0E7C" w:rsidRDefault="00443F58" w:rsidP="00934D76">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427C8C64" w14:textId="77777777" w:rsidR="00443F58" w:rsidRPr="006E0E7C" w:rsidRDefault="00443F58" w:rsidP="00934D76">
            <w:pPr>
              <w:jc w:val="center"/>
              <w:rPr>
                <w:rFonts w:ascii="Times New Roman" w:hAnsi="Times New Roman" w:cs="Times New Roman"/>
                <w:b/>
                <w:bCs/>
                <w:sz w:val="24"/>
                <w:szCs w:val="24"/>
              </w:rPr>
            </w:pPr>
          </w:p>
        </w:tc>
      </w:tr>
    </w:tbl>
    <w:p w14:paraId="11D353CB" w14:textId="77777777" w:rsidR="00734058" w:rsidRPr="00536ECC" w:rsidRDefault="00734058" w:rsidP="006873F5">
      <w:pPr>
        <w:pStyle w:val="Default"/>
        <w:rPr>
          <w:bCs/>
        </w:rPr>
      </w:pPr>
    </w:p>
    <w:p w14:paraId="6F78E195" w14:textId="5D25E51C" w:rsidR="006873F5" w:rsidRPr="00536ECC" w:rsidRDefault="006873F5" w:rsidP="006873F5">
      <w:pPr>
        <w:pStyle w:val="Default"/>
        <w:rPr>
          <w:b/>
        </w:rPr>
      </w:pPr>
      <w:r w:rsidRPr="00536ECC">
        <w:rPr>
          <w:b/>
        </w:rPr>
        <w:t>EVALUATION PROCEDURES</w:t>
      </w:r>
    </w:p>
    <w:p w14:paraId="0B72F84F" w14:textId="77777777" w:rsidR="006873F5" w:rsidRPr="00536ECC" w:rsidRDefault="006873F5" w:rsidP="006873F5">
      <w:pPr>
        <w:pStyle w:val="Default"/>
        <w:rPr>
          <w:b/>
        </w:rPr>
      </w:pPr>
    </w:p>
    <w:p w14:paraId="54ACA6D2" w14:textId="77777777" w:rsidR="006873F5" w:rsidRPr="00536ECC" w:rsidRDefault="006873F5" w:rsidP="006873F5">
      <w:pPr>
        <w:pStyle w:val="Default"/>
        <w:rPr>
          <w:u w:val="single"/>
        </w:rPr>
      </w:pPr>
      <w:r w:rsidRPr="00536ECC">
        <w:rPr>
          <w:u w:val="single"/>
        </w:rPr>
        <w:t>Exams (SLO 1, 3)</w:t>
      </w:r>
    </w:p>
    <w:p w14:paraId="7E88A1FF" w14:textId="77777777" w:rsidR="006873F5" w:rsidRPr="00536ECC" w:rsidRDefault="006873F5" w:rsidP="006873F5">
      <w:pPr>
        <w:pStyle w:val="Default"/>
        <w:rPr>
          <w:u w:val="single"/>
        </w:rPr>
      </w:pPr>
    </w:p>
    <w:p w14:paraId="5ABBC06D" w14:textId="030C8E76" w:rsidR="006873F5" w:rsidRPr="00536ECC" w:rsidRDefault="006873F5" w:rsidP="006873F5">
      <w:pPr>
        <w:pStyle w:val="Default"/>
      </w:pPr>
      <w:r w:rsidRPr="00536ECC">
        <w:t>There will be two exams in this course. The first exam will</w:t>
      </w:r>
      <w:r w:rsidR="00BB3C82" w:rsidRPr="00536ECC">
        <w:t xml:space="preserve"> be worth 2</w:t>
      </w:r>
      <w:r w:rsidR="0027454F" w:rsidRPr="00536ECC">
        <w:t>5</w:t>
      </w:r>
      <w:r w:rsidR="00BB3C82" w:rsidRPr="00536ECC">
        <w:t xml:space="preserve"> points</w:t>
      </w:r>
      <w:r w:rsidRPr="00536ECC">
        <w:t xml:space="preserve"> covering </w:t>
      </w:r>
      <w:r w:rsidR="00BB3C82" w:rsidRPr="00536ECC">
        <w:t>all</w:t>
      </w:r>
      <w:r w:rsidRPr="00536ECC">
        <w:t xml:space="preserve"> the topics we have gone over up to that point in the semester</w:t>
      </w:r>
      <w:r w:rsidR="00BB3C82" w:rsidRPr="00536ECC">
        <w:t xml:space="preserve"> (Industrial Psychology)</w:t>
      </w:r>
      <w:r w:rsidRPr="00536ECC">
        <w:t xml:space="preserve">. The second exam </w:t>
      </w:r>
      <w:r w:rsidR="00BB3C82" w:rsidRPr="00536ECC">
        <w:t>2</w:t>
      </w:r>
      <w:r w:rsidR="0027454F" w:rsidRPr="00536ECC">
        <w:t>5</w:t>
      </w:r>
      <w:r w:rsidRPr="00536ECC">
        <w:t xml:space="preserve"> points covers new material that we will go over in the weeks </w:t>
      </w:r>
      <w:r w:rsidR="00BB3C82" w:rsidRPr="00536ECC">
        <w:t>after</w:t>
      </w:r>
      <w:r w:rsidRPr="00536ECC">
        <w:t xml:space="preserve"> the </w:t>
      </w:r>
      <w:r w:rsidR="00BB3C82" w:rsidRPr="00536ECC">
        <w:t>first</w:t>
      </w:r>
      <w:r w:rsidRPr="00536ECC">
        <w:t xml:space="preserve"> exam</w:t>
      </w:r>
      <w:r w:rsidR="00BB3C82" w:rsidRPr="00536ECC">
        <w:t xml:space="preserve"> (Organizational Psychology)</w:t>
      </w:r>
      <w:r w:rsidRPr="00536ECC">
        <w:t xml:space="preserve">. I will provide you with a list of key areas that you should review in preparation for the </w:t>
      </w:r>
      <w:r w:rsidR="00F50747" w:rsidRPr="00536ECC">
        <w:t>exam</w:t>
      </w:r>
      <w:r w:rsidRPr="00536ECC">
        <w:t>.</w:t>
      </w:r>
    </w:p>
    <w:p w14:paraId="6FD1FB1F" w14:textId="77777777" w:rsidR="006873F5" w:rsidRPr="00536ECC" w:rsidRDefault="006873F5" w:rsidP="006873F5">
      <w:pPr>
        <w:pStyle w:val="Default"/>
      </w:pPr>
    </w:p>
    <w:p w14:paraId="659BD92F" w14:textId="409BEFE5" w:rsidR="006873F5" w:rsidRPr="00536ECC" w:rsidRDefault="006873F5" w:rsidP="006873F5">
      <w:pPr>
        <w:pStyle w:val="Default"/>
      </w:pPr>
      <w:r w:rsidRPr="00536ECC">
        <w:rPr>
          <w:highlight w:val="yellow"/>
        </w:rPr>
        <w:t>Exams will be a mix of multiple choice and short essay questions. Partial credit will be awarded for short essay question answers that come close to the correct answer, but may be lacking one or two key points (i.e., these questions will not be “all or nothing” in terms of point distribution).</w:t>
      </w:r>
      <w:r w:rsidRPr="00536ECC">
        <w:t xml:space="preserve"> </w:t>
      </w:r>
    </w:p>
    <w:p w14:paraId="394F078C" w14:textId="77777777" w:rsidR="0027454F" w:rsidRPr="00536ECC" w:rsidRDefault="0027454F" w:rsidP="006873F5">
      <w:pPr>
        <w:pStyle w:val="Default"/>
      </w:pPr>
    </w:p>
    <w:p w14:paraId="4EF24DB5" w14:textId="34DD92E7" w:rsidR="0027454F" w:rsidRPr="00536ECC" w:rsidRDefault="0027454F" w:rsidP="0027454F">
      <w:pPr>
        <w:pStyle w:val="Default"/>
        <w:rPr>
          <w:u w:val="single"/>
        </w:rPr>
      </w:pPr>
      <w:r w:rsidRPr="00536ECC">
        <w:rPr>
          <w:u w:val="single"/>
        </w:rPr>
        <w:t>In-Class Activities (SLO 1, 2, 3)</w:t>
      </w:r>
    </w:p>
    <w:p w14:paraId="16B23D9C" w14:textId="13C1F2CD" w:rsidR="0027454F" w:rsidRPr="00536ECC" w:rsidRDefault="0027454F" w:rsidP="006873F5">
      <w:pPr>
        <w:pStyle w:val="Default"/>
      </w:pPr>
    </w:p>
    <w:p w14:paraId="128C6337" w14:textId="1C5CF0C7" w:rsidR="00F50747" w:rsidRPr="00536ECC" w:rsidRDefault="00F50747" w:rsidP="006873F5">
      <w:pPr>
        <w:pStyle w:val="Default"/>
      </w:pPr>
      <w:r w:rsidRPr="00536ECC">
        <w:t xml:space="preserve">In class activities are a great time to learn to work in a group to solve a real-world problem. There will be </w:t>
      </w:r>
      <w:r w:rsidR="0003345C" w:rsidRPr="00536ECC">
        <w:t>8</w:t>
      </w:r>
      <w:r w:rsidRPr="00536ECC">
        <w:t xml:space="preserve"> </w:t>
      </w:r>
      <w:r w:rsidR="00536ECC" w:rsidRPr="00536ECC">
        <w:t xml:space="preserve">in-class activities </w:t>
      </w:r>
      <w:r w:rsidRPr="00536ECC">
        <w:t>to earn the 10 points</w:t>
      </w:r>
      <w:r w:rsidR="00536ECC" w:rsidRPr="00536ECC">
        <w:t xml:space="preserve">. </w:t>
      </w:r>
      <w:r w:rsidRPr="00536ECC">
        <w:t>During the activities, you will have time to work in small teams to solve a business problem and present back to the class. All in</w:t>
      </w:r>
      <w:ins w:id="8" w:author="Nicole Adams" w:date="2021-07-02T15:21:00Z">
        <w:r w:rsidR="006A6E1D">
          <w:t>-</w:t>
        </w:r>
      </w:ins>
      <w:del w:id="9" w:author="Nicole Adams" w:date="2021-07-02T15:21:00Z">
        <w:r w:rsidRPr="00536ECC" w:rsidDel="006A6E1D">
          <w:delText xml:space="preserve"> </w:delText>
        </w:r>
      </w:del>
      <w:r w:rsidRPr="00536ECC">
        <w:t xml:space="preserve">class materials should be uploaded and submitted to Moodle with each team member’s name included to receive full credit.  </w:t>
      </w:r>
    </w:p>
    <w:p w14:paraId="22E71E9D" w14:textId="77777777" w:rsidR="00F50747" w:rsidRPr="00536ECC" w:rsidRDefault="00F50747" w:rsidP="006873F5">
      <w:pPr>
        <w:pStyle w:val="Default"/>
      </w:pPr>
    </w:p>
    <w:p w14:paraId="22C74732" w14:textId="01F07750" w:rsidR="0027454F" w:rsidRPr="00536ECC" w:rsidRDefault="0027454F" w:rsidP="0027454F">
      <w:pPr>
        <w:pStyle w:val="Default"/>
        <w:rPr>
          <w:u w:val="single"/>
        </w:rPr>
      </w:pPr>
      <w:r w:rsidRPr="00536ECC">
        <w:rPr>
          <w:u w:val="single"/>
        </w:rPr>
        <w:t>Group Project &amp; Presentation (SLO 1, 2, 3)</w:t>
      </w:r>
    </w:p>
    <w:p w14:paraId="04FAC0E8" w14:textId="77777777" w:rsidR="0027454F" w:rsidRPr="00536ECC" w:rsidRDefault="0027454F" w:rsidP="006873F5">
      <w:pPr>
        <w:pStyle w:val="Default"/>
      </w:pPr>
    </w:p>
    <w:p w14:paraId="26E7C2E8" w14:textId="6702CB67" w:rsidR="006873F5" w:rsidRPr="00536ECC" w:rsidRDefault="00F50747" w:rsidP="006873F5">
      <w:pPr>
        <w:pStyle w:val="Default"/>
      </w:pPr>
      <w:r w:rsidRPr="00536ECC">
        <w:t>We have all been on teams throughout our lives</w:t>
      </w:r>
      <w:ins w:id="10" w:author="Nicole Adams" w:date="2021-07-02T15:21:00Z">
        <w:r w:rsidR="006A6E1D">
          <w:t xml:space="preserve">, </w:t>
        </w:r>
      </w:ins>
      <w:del w:id="11" w:author="Nicole Adams" w:date="2021-07-02T15:21:00Z">
        <w:r w:rsidRPr="00536ECC" w:rsidDel="006A6E1D">
          <w:delText xml:space="preserve"> with </w:delText>
        </w:r>
      </w:del>
      <w:r w:rsidRPr="00536ECC">
        <w:t xml:space="preserve">professional or personal and know that it can be hit or miss with making sure everyone contributes to the effort. </w:t>
      </w:r>
      <w:r w:rsidR="0050078E" w:rsidRPr="00536ECC">
        <w:t>However, in the workplace, the majority of you will be spending time working in teams every</w:t>
      </w:r>
      <w:ins w:id="12" w:author="Nicole Adams" w:date="2021-07-02T15:21:00Z">
        <w:r w:rsidR="006A6E1D">
          <w:t xml:space="preserve"> </w:t>
        </w:r>
      </w:ins>
      <w:r w:rsidR="0050078E" w:rsidRPr="00536ECC">
        <w:t>day. Set good habits now and establish team norms and rules at the beginning to make sure everyone has their part and pull</w:t>
      </w:r>
      <w:ins w:id="13" w:author="Nicole Adams" w:date="2021-07-02T15:22:00Z">
        <w:r w:rsidR="006A6E1D">
          <w:t>s</w:t>
        </w:r>
      </w:ins>
      <w:r w:rsidR="0050078E" w:rsidRPr="00536ECC">
        <w:t xml:space="preserve"> their weight. For this project, you will be </w:t>
      </w:r>
      <w:r w:rsidR="00536ECC" w:rsidRPr="00536ECC">
        <w:t>designing a system to select, evaluate, train</w:t>
      </w:r>
      <w:ins w:id="14" w:author="Nicole Adams" w:date="2021-07-02T15:22:00Z">
        <w:r w:rsidR="006A6E1D">
          <w:t>,</w:t>
        </w:r>
      </w:ins>
      <w:r w:rsidR="00536ECC" w:rsidRPr="00536ECC">
        <w:t xml:space="preserve"> and develop a role into a leader.</w:t>
      </w:r>
    </w:p>
    <w:p w14:paraId="4546084D" w14:textId="77777777" w:rsidR="00F50747" w:rsidRPr="00536ECC" w:rsidRDefault="00F50747" w:rsidP="006873F5">
      <w:pPr>
        <w:pStyle w:val="Default"/>
        <w:rPr>
          <w:u w:val="single"/>
        </w:rPr>
      </w:pPr>
    </w:p>
    <w:p w14:paraId="242D082A" w14:textId="72D6E6C4" w:rsidR="006873F5" w:rsidRPr="00536ECC" w:rsidRDefault="0027454F" w:rsidP="006873F5">
      <w:pPr>
        <w:pStyle w:val="Default"/>
        <w:rPr>
          <w:u w:val="single"/>
        </w:rPr>
      </w:pPr>
      <w:r w:rsidRPr="00536ECC">
        <w:rPr>
          <w:u w:val="single"/>
        </w:rPr>
        <w:t xml:space="preserve">Final Paper </w:t>
      </w:r>
      <w:r w:rsidR="006873F5" w:rsidRPr="00536ECC">
        <w:rPr>
          <w:u w:val="single"/>
        </w:rPr>
        <w:t>(SLO 1, 2, 3)</w:t>
      </w:r>
    </w:p>
    <w:p w14:paraId="6E9EEA7A" w14:textId="77777777" w:rsidR="006873F5" w:rsidRPr="00536ECC" w:rsidRDefault="006873F5" w:rsidP="006873F5">
      <w:pPr>
        <w:pStyle w:val="Default"/>
      </w:pPr>
    </w:p>
    <w:p w14:paraId="61964580" w14:textId="0E88860A" w:rsidR="006873F5" w:rsidRPr="00536ECC" w:rsidRDefault="006873F5" w:rsidP="006873F5">
      <w:pPr>
        <w:pStyle w:val="Default"/>
      </w:pPr>
      <w:r w:rsidRPr="00536ECC">
        <w:t xml:space="preserve">The final </w:t>
      </w:r>
      <w:r w:rsidR="0027454F" w:rsidRPr="00536ECC">
        <w:t>paper</w:t>
      </w:r>
      <w:r w:rsidRPr="00536ECC">
        <w:t xml:space="preserve"> will consist of a </w:t>
      </w:r>
      <w:r w:rsidR="001D1239" w:rsidRPr="00536ECC">
        <w:t>5</w:t>
      </w:r>
      <w:r w:rsidRPr="00536ECC">
        <w:t xml:space="preserve">-8 </w:t>
      </w:r>
      <w:del w:id="15" w:author="Nicole Adams" w:date="2021-07-02T15:22:00Z">
        <w:r w:rsidRPr="00536ECC" w:rsidDel="006A6E1D">
          <w:delText xml:space="preserve">page </w:delText>
        </w:r>
      </w:del>
      <w:r w:rsidRPr="00536ECC">
        <w:t xml:space="preserve">(10 maximum) page report in APA format. You will be presented with </w:t>
      </w:r>
      <w:ins w:id="16" w:author="Nicole Adams" w:date="2021-07-02T15:22:00Z">
        <w:r w:rsidR="006A6E1D">
          <w:t xml:space="preserve">a </w:t>
        </w:r>
      </w:ins>
      <w:r w:rsidRPr="00536ECC">
        <w:t>hypothetical scenario for a fictional company that is experiencing some detrimental human resource issue(s). You – as a budding I/O psychologist – will first be asked to give one potential I-side (e.g., selection, training) and one potential O-side (e.g., employee motivation, occupational health) explanation for why the problem may be occurring. Then, you will be asked to propose evidence-based (e.g., supported by empirical research) intervention</w:t>
      </w:r>
      <w:r w:rsidR="00536ECC" w:rsidRPr="00536ECC">
        <w:t>s</w:t>
      </w:r>
      <w:r w:rsidRPr="00536ECC">
        <w:t xml:space="preserve"> targeted at one or both of your identified explanatory mechanisms. </w:t>
      </w:r>
    </w:p>
    <w:p w14:paraId="5CF53104" w14:textId="77777777" w:rsidR="006873F5" w:rsidRPr="00536ECC" w:rsidRDefault="006873F5" w:rsidP="006873F5">
      <w:pPr>
        <w:pStyle w:val="Default"/>
        <w:rPr>
          <w:highlight w:val="yellow"/>
        </w:rPr>
      </w:pPr>
    </w:p>
    <w:p w14:paraId="5A33578B" w14:textId="77777777" w:rsidR="00A2727F" w:rsidRPr="005C4B59" w:rsidRDefault="00A2727F" w:rsidP="00443F58">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Support Services</w:t>
      </w:r>
    </w:p>
    <w:p w14:paraId="7EB24E21" w14:textId="77777777" w:rsidR="00A2727F" w:rsidRPr="006A6E1D" w:rsidRDefault="00A2727F" w:rsidP="00A2727F">
      <w:pPr>
        <w:rPr>
          <w:rFonts w:ascii="Arial Narrow" w:hAnsi="Arial Narrow"/>
          <w:sz w:val="24"/>
          <w:szCs w:val="24"/>
          <w:rPrChange w:id="17" w:author="Nicole Adams" w:date="2021-07-02T15:23:00Z">
            <w:rPr>
              <w:rFonts w:ascii="Arial Narrow" w:hAnsi="Arial Narrow"/>
            </w:rPr>
          </w:rPrChange>
        </w:rPr>
      </w:pPr>
    </w:p>
    <w:p w14:paraId="196C31A4" w14:textId="77777777" w:rsidR="00A2727F" w:rsidRPr="006A6E1D" w:rsidRDefault="00A2727F" w:rsidP="00A2727F">
      <w:pPr>
        <w:rPr>
          <w:rFonts w:ascii="Times New Roman" w:hAnsi="Times New Roman" w:cs="Times New Roman"/>
          <w:b/>
          <w:sz w:val="24"/>
          <w:szCs w:val="24"/>
          <w:rPrChange w:id="18" w:author="Nicole Adams" w:date="2021-07-02T15:23:00Z">
            <w:rPr>
              <w:rFonts w:ascii="Times New Roman" w:hAnsi="Times New Roman" w:cs="Times New Roman"/>
              <w:b/>
            </w:rPr>
          </w:rPrChange>
        </w:rPr>
      </w:pPr>
      <w:r w:rsidRPr="006A6E1D">
        <w:rPr>
          <w:rFonts w:ascii="Times New Roman" w:hAnsi="Times New Roman" w:cs="Times New Roman"/>
          <w:b/>
          <w:sz w:val="24"/>
          <w:szCs w:val="24"/>
          <w:rPrChange w:id="19" w:author="Nicole Adams" w:date="2021-07-02T15:23:00Z">
            <w:rPr>
              <w:rFonts w:ascii="Times New Roman" w:hAnsi="Times New Roman" w:cs="Times New Roman"/>
              <w:b/>
            </w:rPr>
          </w:rPrChange>
        </w:rPr>
        <w:lastRenderedPageBreak/>
        <w:t xml:space="preserve">The Center for Reading and Writing: </w:t>
      </w:r>
      <w:r w:rsidRPr="006A6E1D">
        <w:rPr>
          <w:rFonts w:ascii="Times New Roman" w:hAnsi="Times New Roman" w:cs="Times New Roman"/>
          <w:sz w:val="24"/>
          <w:szCs w:val="24"/>
          <w:rPrChange w:id="20" w:author="Nicole Adams" w:date="2021-07-02T15:23:00Z">
            <w:rPr>
              <w:rFonts w:ascii="Times New Roman" w:hAnsi="Times New Roman" w:cs="Times New Roman"/>
            </w:rPr>
          </w:rPrChange>
        </w:rPr>
        <w:t xml:space="preserve">As you can see from the grading structure, this course requires a lot of writing.  You will struggle with this course if you lack good writing skills.  If this is a concern for you, I strongly recommend you check out the Center for Reading and Writing.  They have a variety of free resources and tutors available that could be very helpful to you.  Their website is: </w:t>
      </w:r>
      <w:r w:rsidR="00020B9A" w:rsidRPr="006A6E1D">
        <w:rPr>
          <w:sz w:val="24"/>
          <w:szCs w:val="24"/>
          <w:rPrChange w:id="21" w:author="Nicole Adams" w:date="2021-07-02T15:23:00Z">
            <w:rPr/>
          </w:rPrChange>
        </w:rPr>
        <w:fldChar w:fldCharType="begin"/>
      </w:r>
      <w:r w:rsidR="00020B9A" w:rsidRPr="006A6E1D">
        <w:rPr>
          <w:sz w:val="24"/>
          <w:szCs w:val="24"/>
          <w:rPrChange w:id="22" w:author="Nicole Adams" w:date="2021-07-02T15:23:00Z">
            <w:rPr/>
          </w:rPrChange>
        </w:rPr>
        <w:instrText xml:space="preserve"> HYPERLINK "http://ww2.ramapo.edu/crw" </w:instrText>
      </w:r>
      <w:r w:rsidR="00020B9A" w:rsidRPr="006A6E1D">
        <w:rPr>
          <w:sz w:val="24"/>
          <w:szCs w:val="24"/>
          <w:rPrChange w:id="23" w:author="Nicole Adams" w:date="2021-07-02T15:23:00Z">
            <w:rPr>
              <w:rStyle w:val="Hyperlink"/>
              <w:rFonts w:ascii="Times New Roman" w:hAnsi="Times New Roman" w:cs="Times New Roman"/>
            </w:rPr>
          </w:rPrChange>
        </w:rPr>
        <w:fldChar w:fldCharType="separate"/>
      </w:r>
      <w:r w:rsidRPr="006A6E1D">
        <w:rPr>
          <w:rStyle w:val="Hyperlink"/>
          <w:rFonts w:ascii="Times New Roman" w:hAnsi="Times New Roman" w:cs="Times New Roman"/>
          <w:sz w:val="24"/>
          <w:szCs w:val="24"/>
          <w:rPrChange w:id="24" w:author="Nicole Adams" w:date="2021-07-02T15:23:00Z">
            <w:rPr>
              <w:rStyle w:val="Hyperlink"/>
              <w:rFonts w:ascii="Times New Roman" w:hAnsi="Times New Roman" w:cs="Times New Roman"/>
            </w:rPr>
          </w:rPrChange>
        </w:rPr>
        <w:t>http://ww2.ramapo.edu/crw</w:t>
      </w:r>
      <w:r w:rsidR="00020B9A" w:rsidRPr="006A6E1D">
        <w:rPr>
          <w:rStyle w:val="Hyperlink"/>
          <w:rFonts w:ascii="Times New Roman" w:hAnsi="Times New Roman" w:cs="Times New Roman"/>
          <w:sz w:val="24"/>
          <w:szCs w:val="24"/>
          <w:rPrChange w:id="25" w:author="Nicole Adams" w:date="2021-07-02T15:23:00Z">
            <w:rPr>
              <w:rStyle w:val="Hyperlink"/>
              <w:rFonts w:ascii="Times New Roman" w:hAnsi="Times New Roman" w:cs="Times New Roman"/>
            </w:rPr>
          </w:rPrChange>
        </w:rPr>
        <w:fldChar w:fldCharType="end"/>
      </w:r>
    </w:p>
    <w:p w14:paraId="66B9188C" w14:textId="77777777" w:rsidR="00A2727F" w:rsidRPr="006A6E1D" w:rsidDel="00DD1D66" w:rsidRDefault="00A2727F" w:rsidP="00A2727F">
      <w:pPr>
        <w:rPr>
          <w:del w:id="26" w:author="Nicole Adams" w:date="2021-07-06T08:33:00Z"/>
          <w:rFonts w:ascii="Times New Roman" w:hAnsi="Times New Roman" w:cs="Times New Roman"/>
          <w:sz w:val="24"/>
          <w:szCs w:val="24"/>
          <w:rPrChange w:id="27" w:author="Nicole Adams" w:date="2021-07-02T15:23:00Z">
            <w:rPr>
              <w:del w:id="28" w:author="Nicole Adams" w:date="2021-07-06T08:33:00Z"/>
              <w:rFonts w:ascii="Times New Roman" w:hAnsi="Times New Roman" w:cs="Times New Roman"/>
            </w:rPr>
          </w:rPrChange>
        </w:rPr>
      </w:pPr>
    </w:p>
    <w:p w14:paraId="44422276" w14:textId="50658E6C" w:rsidR="006873F5" w:rsidRPr="006A6E1D" w:rsidRDefault="00A2727F" w:rsidP="00A2727F">
      <w:pPr>
        <w:pStyle w:val="Default"/>
        <w:rPr>
          <w:rPrChange w:id="29" w:author="Nicole Adams" w:date="2021-07-02T15:23:00Z">
            <w:rPr>
              <w:sz w:val="22"/>
              <w:szCs w:val="22"/>
            </w:rPr>
          </w:rPrChange>
        </w:rPr>
      </w:pPr>
      <w:r w:rsidRPr="006A6E1D">
        <w:rPr>
          <w:b/>
          <w:rPrChange w:id="30" w:author="Nicole Adams" w:date="2021-07-02T15:23:00Z">
            <w:rPr>
              <w:b/>
              <w:sz w:val="22"/>
              <w:szCs w:val="22"/>
            </w:rPr>
          </w:rPrChange>
        </w:rPr>
        <w:t xml:space="preserve">Students with Disabilities: </w:t>
      </w:r>
      <w:r w:rsidRPr="006A6E1D">
        <w:rPr>
          <w:rPrChange w:id="31" w:author="Nicole Adams" w:date="2021-07-02T15:23:00Z">
            <w:rPr>
              <w:sz w:val="22"/>
              <w:szCs w:val="22"/>
            </w:rPr>
          </w:rPrChange>
        </w:rPr>
        <w:t xml:space="preserve">If you are affiliated with the Office of Specialized Services (OSS), please notify me of your accommodations as soon as possible so I can work with you.  If you have a documented disability and would like to take exam(s) in the OSS office, you </w:t>
      </w:r>
      <w:r w:rsidRPr="006A6E1D">
        <w:rPr>
          <w:i/>
          <w:rPrChange w:id="32" w:author="Nicole Adams" w:date="2021-07-02T15:23:00Z">
            <w:rPr>
              <w:i/>
              <w:sz w:val="22"/>
              <w:szCs w:val="22"/>
            </w:rPr>
          </w:rPrChange>
        </w:rPr>
        <w:t xml:space="preserve">must </w:t>
      </w:r>
      <w:r w:rsidRPr="006A6E1D">
        <w:rPr>
          <w:rPrChange w:id="33" w:author="Nicole Adams" w:date="2021-07-02T15:23:00Z">
            <w:rPr>
              <w:sz w:val="22"/>
              <w:szCs w:val="22"/>
            </w:rPr>
          </w:rPrChange>
        </w:rPr>
        <w:t xml:space="preserve">notify me </w:t>
      </w:r>
      <w:r w:rsidRPr="006A6E1D">
        <w:rPr>
          <w:i/>
          <w:rPrChange w:id="34" w:author="Nicole Adams" w:date="2021-07-02T15:23:00Z">
            <w:rPr>
              <w:i/>
              <w:sz w:val="22"/>
              <w:szCs w:val="22"/>
            </w:rPr>
          </w:rPrChange>
        </w:rPr>
        <w:t xml:space="preserve">at least </w:t>
      </w:r>
      <w:r w:rsidRPr="006A6E1D">
        <w:rPr>
          <w:rPrChange w:id="35" w:author="Nicole Adams" w:date="2021-07-02T15:23:00Z">
            <w:rPr>
              <w:sz w:val="22"/>
              <w:szCs w:val="22"/>
            </w:rPr>
          </w:rPrChange>
        </w:rPr>
        <w:t xml:space="preserve">seven days in advance, and you </w:t>
      </w:r>
      <w:r w:rsidRPr="006A6E1D">
        <w:rPr>
          <w:i/>
          <w:rPrChange w:id="36" w:author="Nicole Adams" w:date="2021-07-02T15:23:00Z">
            <w:rPr>
              <w:i/>
              <w:sz w:val="22"/>
              <w:szCs w:val="22"/>
            </w:rPr>
          </w:rPrChange>
        </w:rPr>
        <w:t xml:space="preserve">must </w:t>
      </w:r>
      <w:r w:rsidRPr="006A6E1D">
        <w:rPr>
          <w:rPrChange w:id="37" w:author="Nicole Adams" w:date="2021-07-02T15:23:00Z">
            <w:rPr>
              <w:sz w:val="22"/>
              <w:szCs w:val="22"/>
            </w:rPr>
          </w:rPrChange>
        </w:rPr>
        <w:t>bring me the OSS form to sign.  Be sure to do this or you will have to take the exam in the regular classroom.</w:t>
      </w:r>
    </w:p>
    <w:p w14:paraId="6315A930" w14:textId="51087C1D" w:rsidR="00242AE6" w:rsidRPr="006A6E1D" w:rsidRDefault="00242AE6" w:rsidP="00A2727F">
      <w:pPr>
        <w:pStyle w:val="Default"/>
        <w:rPr>
          <w:rPrChange w:id="38" w:author="Nicole Adams" w:date="2021-07-02T15:23:00Z">
            <w:rPr>
              <w:sz w:val="22"/>
              <w:szCs w:val="22"/>
            </w:rPr>
          </w:rPrChange>
        </w:rPr>
      </w:pPr>
    </w:p>
    <w:p w14:paraId="67C77A58" w14:textId="4A27E3DA" w:rsidR="00242AE6" w:rsidRPr="006A6E1D" w:rsidRDefault="00242AE6" w:rsidP="00242AE6">
      <w:pPr>
        <w:pStyle w:val="Default"/>
        <w:rPr>
          <w:color w:val="FF0000"/>
          <w:u w:val="single"/>
          <w:rPrChange w:id="39" w:author="Nicole Adams" w:date="2021-07-02T15:23:00Z">
            <w:rPr>
              <w:color w:val="FF0000"/>
              <w:sz w:val="22"/>
              <w:szCs w:val="22"/>
              <w:u w:val="single"/>
            </w:rPr>
          </w:rPrChange>
        </w:rPr>
      </w:pPr>
      <w:r w:rsidRPr="006A6E1D">
        <w:rPr>
          <w:b/>
          <w:bCs/>
          <w:color w:val="auto"/>
          <w:rPrChange w:id="40" w:author="Nicole Adams" w:date="2021-07-02T15:23:00Z">
            <w:rPr>
              <w:b/>
              <w:bCs/>
              <w:color w:val="auto"/>
              <w:sz w:val="22"/>
              <w:szCs w:val="22"/>
            </w:rPr>
          </w:rPrChange>
        </w:rPr>
        <w:t>Academic Honesty</w:t>
      </w:r>
      <w:r w:rsidR="00182965" w:rsidRPr="006A6E1D">
        <w:rPr>
          <w:b/>
          <w:bCs/>
          <w:color w:val="auto"/>
          <w:rPrChange w:id="41" w:author="Nicole Adams" w:date="2021-07-02T15:23:00Z">
            <w:rPr>
              <w:b/>
              <w:bCs/>
              <w:color w:val="auto"/>
              <w:sz w:val="22"/>
              <w:szCs w:val="22"/>
            </w:rPr>
          </w:rPrChange>
        </w:rPr>
        <w:t>:</w:t>
      </w:r>
      <w:r w:rsidR="00182965" w:rsidRPr="006A6E1D">
        <w:rPr>
          <w:color w:val="auto"/>
          <w:rPrChange w:id="42" w:author="Nicole Adams" w:date="2021-07-02T15:23:00Z">
            <w:rPr>
              <w:color w:val="auto"/>
              <w:sz w:val="22"/>
              <w:szCs w:val="22"/>
            </w:rPr>
          </w:rPrChange>
        </w:rPr>
        <w:t xml:space="preserve"> In this course you are expected to submit work that is your own. Exams, papers and groupwork should not be plagiarized or taken from another student, friend or other source outside of yourself. Students are expected to read and understand Ramapo College’s Academic Integrity Policy, which can be found online in the College Catalog (</w:t>
      </w:r>
      <w:r w:rsidR="00020B9A" w:rsidRPr="00560A23">
        <w:fldChar w:fldCharType="begin"/>
      </w:r>
      <w:r w:rsidR="00020B9A" w:rsidRPr="006A6E1D">
        <w:instrText xml:space="preserve"> HYPERLINK "http://www.ramapo.edu/catalog-2020-2021/academic-policies/" </w:instrText>
      </w:r>
      <w:r w:rsidR="00020B9A" w:rsidRPr="006A6E1D">
        <w:rPr>
          <w:rPrChange w:id="43" w:author="Nicole Adams" w:date="2021-07-02T15:23:00Z">
            <w:rPr>
              <w:rStyle w:val="Hyperlink"/>
              <w:sz w:val="22"/>
              <w:szCs w:val="22"/>
            </w:rPr>
          </w:rPrChange>
        </w:rPr>
        <w:fldChar w:fldCharType="separate"/>
      </w:r>
      <w:r w:rsidR="00182965" w:rsidRPr="006A6E1D">
        <w:rPr>
          <w:rStyle w:val="Hyperlink"/>
          <w:rPrChange w:id="44" w:author="Nicole Adams" w:date="2021-07-02T15:23:00Z">
            <w:rPr>
              <w:rStyle w:val="Hyperlink"/>
              <w:sz w:val="22"/>
              <w:szCs w:val="22"/>
            </w:rPr>
          </w:rPrChange>
        </w:rPr>
        <w:t>http://www.ramapo.edu/catalog-2020-2021/academic-policies/</w:t>
      </w:r>
      <w:r w:rsidR="00020B9A" w:rsidRPr="006A6E1D">
        <w:rPr>
          <w:rStyle w:val="Hyperlink"/>
          <w:rPrChange w:id="45" w:author="Nicole Adams" w:date="2021-07-02T15:23:00Z">
            <w:rPr>
              <w:rStyle w:val="Hyperlink"/>
              <w:sz w:val="22"/>
              <w:szCs w:val="22"/>
            </w:rPr>
          </w:rPrChange>
        </w:rPr>
        <w:fldChar w:fldCharType="end"/>
      </w:r>
      <w:r w:rsidR="00182965" w:rsidRPr="006A6E1D">
        <w:rPr>
          <w:color w:val="auto"/>
          <w:rPrChange w:id="46" w:author="Nicole Adams" w:date="2021-07-02T15:23:00Z">
            <w:rPr>
              <w:color w:val="auto"/>
              <w:sz w:val="22"/>
              <w:szCs w:val="22"/>
            </w:rPr>
          </w:rPrChange>
        </w:rPr>
        <w:t>) or on the Provosts website (</w:t>
      </w:r>
      <w:r w:rsidR="00020B9A" w:rsidRPr="00560A23">
        <w:fldChar w:fldCharType="begin"/>
      </w:r>
      <w:r w:rsidR="00020B9A" w:rsidRPr="006A6E1D">
        <w:instrText xml:space="preserve"> HYPERLINK "https://www.ramapo.edu/provost/academic-policies/" </w:instrText>
      </w:r>
      <w:r w:rsidR="00020B9A" w:rsidRPr="006A6E1D">
        <w:rPr>
          <w:rPrChange w:id="47" w:author="Nicole Adams" w:date="2021-07-02T15:23:00Z">
            <w:rPr>
              <w:rStyle w:val="Hyperlink"/>
              <w:sz w:val="22"/>
              <w:szCs w:val="22"/>
            </w:rPr>
          </w:rPrChange>
        </w:rPr>
        <w:fldChar w:fldCharType="separate"/>
      </w:r>
      <w:r w:rsidR="00182965" w:rsidRPr="006A6E1D">
        <w:rPr>
          <w:rStyle w:val="Hyperlink"/>
          <w:rPrChange w:id="48" w:author="Nicole Adams" w:date="2021-07-02T15:23:00Z">
            <w:rPr>
              <w:rStyle w:val="Hyperlink"/>
              <w:sz w:val="22"/>
              <w:szCs w:val="22"/>
            </w:rPr>
          </w:rPrChange>
        </w:rPr>
        <w:t>https://www.ramapo.edu/provost/academic-policies/</w:t>
      </w:r>
      <w:r w:rsidR="00020B9A" w:rsidRPr="006A6E1D">
        <w:rPr>
          <w:rStyle w:val="Hyperlink"/>
          <w:rPrChange w:id="49" w:author="Nicole Adams" w:date="2021-07-02T15:23:00Z">
            <w:rPr>
              <w:rStyle w:val="Hyperlink"/>
              <w:sz w:val="22"/>
              <w:szCs w:val="22"/>
            </w:rPr>
          </w:rPrChange>
        </w:rPr>
        <w:fldChar w:fldCharType="end"/>
      </w:r>
      <w:r w:rsidR="00182965" w:rsidRPr="006A6E1D">
        <w:rPr>
          <w:color w:val="auto"/>
          <w:rPrChange w:id="50" w:author="Nicole Adams" w:date="2021-07-02T15:23:00Z">
            <w:rPr>
              <w:color w:val="auto"/>
              <w:sz w:val="22"/>
              <w:szCs w:val="22"/>
            </w:rPr>
          </w:rPrChange>
        </w:rPr>
        <w:t xml:space="preserve">) . Members of the Ramapo College community are expected to be honest and forthright in their academic endeavors. A full view of Ramapo’s academic policies can be found with this link: </w:t>
      </w:r>
      <w:r w:rsidR="00020B9A" w:rsidRPr="00560A23">
        <w:fldChar w:fldCharType="begin"/>
      </w:r>
      <w:r w:rsidR="00020B9A" w:rsidRPr="006A6E1D">
        <w:instrText xml:space="preserve"> HYPERLINK "https://www.ramapo.edu/catalog-2020-2021/academic-policies/academic-integrity/" </w:instrText>
      </w:r>
      <w:r w:rsidR="00020B9A" w:rsidRPr="006A6E1D">
        <w:rPr>
          <w:rPrChange w:id="51" w:author="Nicole Adams" w:date="2021-07-02T15:23:00Z">
            <w:rPr>
              <w:rStyle w:val="Hyperlink"/>
              <w:sz w:val="22"/>
              <w:szCs w:val="22"/>
            </w:rPr>
          </w:rPrChange>
        </w:rPr>
        <w:fldChar w:fldCharType="separate"/>
      </w:r>
      <w:r w:rsidR="00182965" w:rsidRPr="006A6E1D">
        <w:rPr>
          <w:rStyle w:val="Hyperlink"/>
          <w:rPrChange w:id="52" w:author="Nicole Adams" w:date="2021-07-02T15:23:00Z">
            <w:rPr>
              <w:rStyle w:val="Hyperlink"/>
              <w:sz w:val="22"/>
              <w:szCs w:val="22"/>
            </w:rPr>
          </w:rPrChange>
        </w:rPr>
        <w:t>https://www.ramapo.edu/catalog-2020-2021/academic-policies/academic-integrity/</w:t>
      </w:r>
      <w:r w:rsidR="00020B9A" w:rsidRPr="006A6E1D">
        <w:rPr>
          <w:rStyle w:val="Hyperlink"/>
          <w:rPrChange w:id="53" w:author="Nicole Adams" w:date="2021-07-02T15:23:00Z">
            <w:rPr>
              <w:rStyle w:val="Hyperlink"/>
              <w:sz w:val="22"/>
              <w:szCs w:val="22"/>
            </w:rPr>
          </w:rPrChange>
        </w:rPr>
        <w:fldChar w:fldCharType="end"/>
      </w:r>
      <w:r w:rsidR="00182965" w:rsidRPr="006A6E1D">
        <w:rPr>
          <w:color w:val="FF0000"/>
          <w:u w:val="single"/>
          <w:rPrChange w:id="54" w:author="Nicole Adams" w:date="2021-07-02T15:23:00Z">
            <w:rPr>
              <w:color w:val="FF0000"/>
              <w:sz w:val="22"/>
              <w:szCs w:val="22"/>
              <w:u w:val="single"/>
            </w:rPr>
          </w:rPrChange>
        </w:rPr>
        <w:t>.</w:t>
      </w:r>
    </w:p>
    <w:p w14:paraId="113E8E6E" w14:textId="5FC1558C" w:rsidR="00182965" w:rsidRDefault="00182965" w:rsidP="00242AE6">
      <w:pPr>
        <w:pStyle w:val="Default"/>
        <w:rPr>
          <w:color w:val="FF0000"/>
          <w:sz w:val="22"/>
          <w:szCs w:val="22"/>
          <w:u w:val="single"/>
        </w:rPr>
      </w:pPr>
    </w:p>
    <w:p w14:paraId="676F4260" w14:textId="3252562F" w:rsidR="006E0E7C" w:rsidRDefault="006E0E7C" w:rsidP="00242AE6">
      <w:pPr>
        <w:pStyle w:val="Default"/>
        <w:rPr>
          <w:color w:val="FF0000"/>
          <w:sz w:val="22"/>
          <w:szCs w:val="22"/>
          <w:u w:val="single"/>
        </w:rPr>
      </w:pPr>
    </w:p>
    <w:p w14:paraId="7C787326" w14:textId="77777777" w:rsidR="00A2727F" w:rsidRPr="005C4B59" w:rsidRDefault="00A2727F" w:rsidP="00443F58">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Course Schedule</w:t>
      </w:r>
    </w:p>
    <w:p w14:paraId="33E66ED1" w14:textId="77777777" w:rsidR="00A2727F" w:rsidRPr="006E0E7C" w:rsidRDefault="00A2727F" w:rsidP="00A2727F">
      <w:pPr>
        <w:rPr>
          <w:rFonts w:ascii="Times New Roman" w:hAnsi="Times New Roman" w:cs="Times New Roman"/>
        </w:rPr>
      </w:pPr>
    </w:p>
    <w:tbl>
      <w:tblPr>
        <w:tblW w:w="8748" w:type="dxa"/>
        <w:jc w:val="center"/>
        <w:tblBorders>
          <w:top w:val="single" w:sz="4" w:space="0" w:color="000000"/>
          <w:insideH w:val="single" w:sz="4" w:space="0" w:color="000000"/>
        </w:tblBorders>
        <w:tblLook w:val="00A0" w:firstRow="1" w:lastRow="0" w:firstColumn="1" w:lastColumn="0" w:noHBand="0" w:noVBand="0"/>
      </w:tblPr>
      <w:tblGrid>
        <w:gridCol w:w="1307"/>
        <w:gridCol w:w="3931"/>
        <w:gridCol w:w="3510"/>
      </w:tblGrid>
      <w:tr w:rsidR="00A2727F" w:rsidRPr="006E0E7C" w14:paraId="7C439FD1" w14:textId="77777777" w:rsidTr="00443F58">
        <w:trPr>
          <w:cantSplit/>
          <w:tblHeader/>
          <w:jc w:val="center"/>
        </w:trPr>
        <w:tc>
          <w:tcPr>
            <w:tcW w:w="1307" w:type="dxa"/>
          </w:tcPr>
          <w:p w14:paraId="2A362510" w14:textId="77777777" w:rsidR="00A2727F" w:rsidRPr="006E0E7C" w:rsidRDefault="00A2727F" w:rsidP="00934D76">
            <w:pPr>
              <w:rPr>
                <w:rFonts w:ascii="Times New Roman" w:hAnsi="Times New Roman" w:cs="Times New Roman"/>
                <w:b/>
              </w:rPr>
            </w:pPr>
            <w:r w:rsidRPr="006E0E7C">
              <w:rPr>
                <w:rFonts w:ascii="Times New Roman" w:hAnsi="Times New Roman" w:cs="Times New Roman"/>
                <w:b/>
              </w:rPr>
              <w:t>Week</w:t>
            </w:r>
          </w:p>
        </w:tc>
        <w:tc>
          <w:tcPr>
            <w:tcW w:w="3931" w:type="dxa"/>
          </w:tcPr>
          <w:p w14:paraId="7A38A82E" w14:textId="77777777" w:rsidR="00A2727F" w:rsidRPr="006E0E7C" w:rsidRDefault="00A2727F" w:rsidP="00934D76">
            <w:pPr>
              <w:rPr>
                <w:rFonts w:ascii="Times New Roman" w:hAnsi="Times New Roman" w:cs="Times New Roman"/>
                <w:b/>
              </w:rPr>
            </w:pPr>
            <w:r w:rsidRPr="006E0E7C">
              <w:rPr>
                <w:rFonts w:ascii="Times New Roman" w:hAnsi="Times New Roman" w:cs="Times New Roman"/>
                <w:b/>
              </w:rPr>
              <w:t>Monday Class</w:t>
            </w:r>
          </w:p>
          <w:p w14:paraId="6A98F6F4" w14:textId="77777777" w:rsidR="00A2727F" w:rsidRPr="006E0E7C" w:rsidRDefault="00A2727F" w:rsidP="00934D76">
            <w:pPr>
              <w:rPr>
                <w:rFonts w:ascii="Times New Roman" w:hAnsi="Times New Roman" w:cs="Times New Roman"/>
                <w:b/>
              </w:rPr>
            </w:pPr>
          </w:p>
        </w:tc>
        <w:tc>
          <w:tcPr>
            <w:tcW w:w="3510" w:type="dxa"/>
          </w:tcPr>
          <w:p w14:paraId="0946CD6E" w14:textId="77777777" w:rsidR="00A2727F" w:rsidRPr="006E0E7C" w:rsidRDefault="00A2727F" w:rsidP="00934D76">
            <w:pPr>
              <w:rPr>
                <w:rFonts w:ascii="Times New Roman" w:hAnsi="Times New Roman" w:cs="Times New Roman"/>
                <w:b/>
              </w:rPr>
            </w:pPr>
            <w:r w:rsidRPr="006E0E7C">
              <w:rPr>
                <w:rFonts w:ascii="Times New Roman" w:hAnsi="Times New Roman" w:cs="Times New Roman"/>
                <w:b/>
              </w:rPr>
              <w:t>Thursday Class</w:t>
            </w:r>
          </w:p>
        </w:tc>
      </w:tr>
      <w:tr w:rsidR="00A2727F" w:rsidRPr="006E0E7C" w14:paraId="24D32359" w14:textId="77777777" w:rsidTr="00443F58">
        <w:trPr>
          <w:jc w:val="center"/>
        </w:trPr>
        <w:tc>
          <w:tcPr>
            <w:tcW w:w="1307" w:type="dxa"/>
          </w:tcPr>
          <w:p w14:paraId="4957113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w:t>
            </w:r>
          </w:p>
        </w:tc>
        <w:tc>
          <w:tcPr>
            <w:tcW w:w="3931" w:type="dxa"/>
          </w:tcPr>
          <w:p w14:paraId="2C3CEB76" w14:textId="77777777" w:rsidR="00A2727F" w:rsidRPr="006E0E7C" w:rsidRDefault="00A2727F" w:rsidP="00934D76">
            <w:pPr>
              <w:rPr>
                <w:rFonts w:ascii="Times New Roman" w:hAnsi="Times New Roman" w:cs="Times New Roman"/>
              </w:rPr>
            </w:pPr>
          </w:p>
          <w:p w14:paraId="3821DE57" w14:textId="77777777" w:rsidR="00A2727F" w:rsidRPr="006E0E7C" w:rsidRDefault="00A2727F" w:rsidP="00934D76">
            <w:pPr>
              <w:rPr>
                <w:rFonts w:ascii="Times New Roman" w:hAnsi="Times New Roman" w:cs="Times New Roman"/>
              </w:rPr>
            </w:pPr>
          </w:p>
        </w:tc>
        <w:tc>
          <w:tcPr>
            <w:tcW w:w="3510" w:type="dxa"/>
          </w:tcPr>
          <w:p w14:paraId="065B8C98" w14:textId="39D9E08B" w:rsidR="00A2727F" w:rsidRPr="006E0E7C" w:rsidRDefault="00934D76"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2</w:t>
            </w:r>
          </w:p>
          <w:p w14:paraId="012D66A9"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 xml:space="preserve">Introduction to I-O Psychology </w:t>
            </w:r>
          </w:p>
          <w:p w14:paraId="45C800CA" w14:textId="77777777" w:rsidR="00A2727F" w:rsidRPr="006E0E7C" w:rsidRDefault="00A2727F" w:rsidP="00934D76">
            <w:pPr>
              <w:rPr>
                <w:rFonts w:ascii="Times New Roman" w:hAnsi="Times New Roman" w:cs="Times New Roman"/>
              </w:rPr>
            </w:pPr>
          </w:p>
        </w:tc>
      </w:tr>
      <w:tr w:rsidR="00A2727F" w:rsidRPr="006E0E7C" w14:paraId="134E3764" w14:textId="77777777" w:rsidTr="00443F58">
        <w:trPr>
          <w:jc w:val="center"/>
        </w:trPr>
        <w:tc>
          <w:tcPr>
            <w:tcW w:w="1307" w:type="dxa"/>
          </w:tcPr>
          <w:p w14:paraId="52FFC3B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2</w:t>
            </w:r>
          </w:p>
        </w:tc>
        <w:tc>
          <w:tcPr>
            <w:tcW w:w="3931" w:type="dxa"/>
          </w:tcPr>
          <w:p w14:paraId="3904B1D4" w14:textId="45206351"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6</w:t>
            </w:r>
          </w:p>
          <w:p w14:paraId="0426E424" w14:textId="2FCB8796" w:rsidR="00A2727F" w:rsidRPr="006E0E7C" w:rsidRDefault="00A2727F" w:rsidP="00934D76">
            <w:pPr>
              <w:rPr>
                <w:rFonts w:ascii="Times New Roman" w:hAnsi="Times New Roman" w:cs="Times New Roman"/>
              </w:rPr>
            </w:pPr>
            <w:r w:rsidRPr="006E0E7C">
              <w:rPr>
                <w:rFonts w:ascii="Times New Roman" w:hAnsi="Times New Roman" w:cs="Times New Roman"/>
              </w:rPr>
              <w:t xml:space="preserve">Chapter </w:t>
            </w:r>
            <w:r w:rsidR="00934D76" w:rsidRPr="006E0E7C">
              <w:rPr>
                <w:rFonts w:ascii="Times New Roman" w:hAnsi="Times New Roman" w:cs="Times New Roman"/>
              </w:rPr>
              <w:t>2</w:t>
            </w:r>
            <w:r w:rsidRPr="006E0E7C">
              <w:rPr>
                <w:rFonts w:ascii="Times New Roman" w:hAnsi="Times New Roman" w:cs="Times New Roman"/>
              </w:rPr>
              <w:t>: Job Analysis</w:t>
            </w:r>
          </w:p>
          <w:p w14:paraId="630AEF8D" w14:textId="77777777" w:rsidR="00A2727F" w:rsidRPr="006E0E7C" w:rsidRDefault="00A2727F" w:rsidP="00934D76">
            <w:pPr>
              <w:rPr>
                <w:rFonts w:ascii="Times New Roman" w:hAnsi="Times New Roman" w:cs="Times New Roman"/>
              </w:rPr>
            </w:pPr>
          </w:p>
        </w:tc>
        <w:tc>
          <w:tcPr>
            <w:tcW w:w="3510" w:type="dxa"/>
          </w:tcPr>
          <w:p w14:paraId="3594D016" w14:textId="5AD77F38"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9</w:t>
            </w:r>
          </w:p>
          <w:p w14:paraId="28FFA9FF" w14:textId="6D508F4F" w:rsidR="00A2727F" w:rsidRPr="006E0E7C" w:rsidRDefault="00934D76" w:rsidP="00934D76">
            <w:pPr>
              <w:rPr>
                <w:rFonts w:ascii="Times New Roman" w:hAnsi="Times New Roman" w:cs="Times New Roman"/>
              </w:rPr>
            </w:pPr>
            <w:r w:rsidRPr="006E0E7C">
              <w:rPr>
                <w:rFonts w:ascii="Times New Roman" w:hAnsi="Times New Roman" w:cs="Times New Roman"/>
              </w:rPr>
              <w:t>IN-CLASS ACTIVITY 1: Job Analysis</w:t>
            </w:r>
          </w:p>
          <w:p w14:paraId="7329527B" w14:textId="77777777" w:rsidR="00A2727F" w:rsidRPr="006E0E7C" w:rsidRDefault="00A2727F" w:rsidP="00934D76">
            <w:pPr>
              <w:ind w:left="720"/>
              <w:rPr>
                <w:rFonts w:ascii="Times New Roman" w:hAnsi="Times New Roman" w:cs="Times New Roman"/>
              </w:rPr>
            </w:pPr>
          </w:p>
        </w:tc>
      </w:tr>
      <w:tr w:rsidR="00A2727F" w:rsidRPr="006E0E7C" w14:paraId="77537A79" w14:textId="77777777" w:rsidTr="00443F58">
        <w:trPr>
          <w:jc w:val="center"/>
        </w:trPr>
        <w:tc>
          <w:tcPr>
            <w:tcW w:w="1307" w:type="dxa"/>
          </w:tcPr>
          <w:p w14:paraId="3AAFB0CC"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3</w:t>
            </w:r>
          </w:p>
        </w:tc>
        <w:tc>
          <w:tcPr>
            <w:tcW w:w="3931" w:type="dxa"/>
          </w:tcPr>
          <w:p w14:paraId="011E682A" w14:textId="50574DC3"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13</w:t>
            </w:r>
          </w:p>
          <w:p w14:paraId="5E4FE9AA" w14:textId="77777777" w:rsidR="004E5730" w:rsidRPr="006E0E7C" w:rsidRDefault="004E5730" w:rsidP="004E5730">
            <w:pPr>
              <w:rPr>
                <w:rFonts w:ascii="Times New Roman" w:hAnsi="Times New Roman" w:cs="Times New Roman"/>
              </w:rPr>
            </w:pPr>
            <w:r w:rsidRPr="006E0E7C">
              <w:rPr>
                <w:rFonts w:ascii="Times New Roman" w:hAnsi="Times New Roman" w:cs="Times New Roman"/>
              </w:rPr>
              <w:t xml:space="preserve">Chapter 4: Selection Recruiting &amp; Interviewing  </w:t>
            </w:r>
          </w:p>
          <w:p w14:paraId="30AF91D9" w14:textId="77777777" w:rsidR="00A2727F" w:rsidRPr="006E0E7C" w:rsidRDefault="00A2727F" w:rsidP="00934D76">
            <w:pPr>
              <w:rPr>
                <w:rFonts w:ascii="Times New Roman" w:hAnsi="Times New Roman" w:cs="Times New Roman"/>
              </w:rPr>
            </w:pPr>
          </w:p>
        </w:tc>
        <w:tc>
          <w:tcPr>
            <w:tcW w:w="3510" w:type="dxa"/>
          </w:tcPr>
          <w:p w14:paraId="5A7AFBE5" w14:textId="7D16E687"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16</w:t>
            </w:r>
          </w:p>
          <w:p w14:paraId="1597B04F" w14:textId="0EF93191" w:rsidR="00A2727F" w:rsidRPr="006E0E7C" w:rsidRDefault="004E5730" w:rsidP="00934D76">
            <w:pPr>
              <w:rPr>
                <w:rFonts w:ascii="Times New Roman" w:hAnsi="Times New Roman" w:cs="Times New Roman"/>
              </w:rPr>
            </w:pPr>
            <w:r w:rsidRPr="006E0E7C">
              <w:rPr>
                <w:rFonts w:ascii="Times New Roman" w:hAnsi="Times New Roman" w:cs="Times New Roman"/>
              </w:rPr>
              <w:t xml:space="preserve">IN-CLASS ACTIVITY 2: Selection Recruiting &amp; Interviewing  </w:t>
            </w:r>
          </w:p>
        </w:tc>
      </w:tr>
      <w:tr w:rsidR="00A2727F" w:rsidRPr="006E0E7C" w14:paraId="0EAF0037" w14:textId="77777777" w:rsidTr="00443F58">
        <w:trPr>
          <w:jc w:val="center"/>
        </w:trPr>
        <w:tc>
          <w:tcPr>
            <w:tcW w:w="1307" w:type="dxa"/>
          </w:tcPr>
          <w:p w14:paraId="588E6180"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4</w:t>
            </w:r>
          </w:p>
        </w:tc>
        <w:tc>
          <w:tcPr>
            <w:tcW w:w="3931" w:type="dxa"/>
          </w:tcPr>
          <w:p w14:paraId="35B62A68" w14:textId="25159572" w:rsidR="00671548" w:rsidRPr="006E0E7C" w:rsidRDefault="00671548" w:rsidP="00671548">
            <w:pPr>
              <w:rPr>
                <w:rFonts w:ascii="Times New Roman" w:hAnsi="Times New Roman" w:cs="Times New Roman"/>
              </w:rPr>
            </w:pPr>
            <w:r w:rsidRPr="006E0E7C">
              <w:rPr>
                <w:rFonts w:ascii="Times New Roman" w:hAnsi="Times New Roman" w:cs="Times New Roman"/>
              </w:rPr>
              <w:t>September 20</w:t>
            </w:r>
          </w:p>
          <w:p w14:paraId="2CD359B2" w14:textId="5BD557A2" w:rsidR="00A2727F" w:rsidRPr="006E0E7C" w:rsidRDefault="004E5730" w:rsidP="00934D76">
            <w:pPr>
              <w:rPr>
                <w:rFonts w:ascii="Times New Roman" w:hAnsi="Times New Roman" w:cs="Times New Roman"/>
              </w:rPr>
            </w:pPr>
            <w:r w:rsidRPr="006E0E7C">
              <w:rPr>
                <w:rFonts w:ascii="Times New Roman" w:hAnsi="Times New Roman" w:cs="Times New Roman"/>
              </w:rPr>
              <w:t xml:space="preserve">Chapter 5: Selection References &amp; Testing  </w:t>
            </w:r>
          </w:p>
        </w:tc>
        <w:tc>
          <w:tcPr>
            <w:tcW w:w="3510" w:type="dxa"/>
          </w:tcPr>
          <w:p w14:paraId="7296C306" w14:textId="40F8BD7D" w:rsidR="00671548" w:rsidRPr="006E0E7C" w:rsidRDefault="00671548" w:rsidP="00671548">
            <w:pPr>
              <w:rPr>
                <w:rFonts w:ascii="Times New Roman" w:hAnsi="Times New Roman" w:cs="Times New Roman"/>
              </w:rPr>
            </w:pPr>
            <w:r w:rsidRPr="006E0E7C">
              <w:rPr>
                <w:rFonts w:ascii="Times New Roman" w:hAnsi="Times New Roman" w:cs="Times New Roman"/>
              </w:rPr>
              <w:t>September 23</w:t>
            </w:r>
          </w:p>
          <w:p w14:paraId="2CE2AA60" w14:textId="228FDA57" w:rsidR="00A2727F" w:rsidRPr="006E0E7C" w:rsidRDefault="00A2727F" w:rsidP="006E0E7C">
            <w:pPr>
              <w:rPr>
                <w:rFonts w:ascii="Times New Roman" w:hAnsi="Times New Roman" w:cs="Times New Roman"/>
              </w:rPr>
            </w:pPr>
            <w:r w:rsidRPr="006E0E7C">
              <w:rPr>
                <w:rFonts w:ascii="Times New Roman" w:hAnsi="Times New Roman" w:cs="Times New Roman"/>
              </w:rPr>
              <w:t xml:space="preserve">IN-CLASS ACTIVITY </w:t>
            </w:r>
            <w:r w:rsidR="00B27D46" w:rsidRPr="006E0E7C">
              <w:rPr>
                <w:rFonts w:ascii="Times New Roman" w:hAnsi="Times New Roman" w:cs="Times New Roman"/>
              </w:rPr>
              <w:t>3</w:t>
            </w:r>
            <w:r w:rsidRPr="006E0E7C">
              <w:rPr>
                <w:rFonts w:ascii="Times New Roman" w:hAnsi="Times New Roman" w:cs="Times New Roman"/>
              </w:rPr>
              <w:t xml:space="preserve">: </w:t>
            </w:r>
            <w:r w:rsidR="00B27D46" w:rsidRPr="006E0E7C">
              <w:rPr>
                <w:rFonts w:ascii="Times New Roman" w:hAnsi="Times New Roman" w:cs="Times New Roman"/>
              </w:rPr>
              <w:t xml:space="preserve">Selection </w:t>
            </w:r>
            <w:r w:rsidR="004E5730" w:rsidRPr="006E0E7C">
              <w:rPr>
                <w:rFonts w:ascii="Times New Roman" w:hAnsi="Times New Roman" w:cs="Times New Roman"/>
              </w:rPr>
              <w:t>References &amp; Testing</w:t>
            </w:r>
            <w:r w:rsidR="00B27D46" w:rsidRPr="006E0E7C">
              <w:rPr>
                <w:rFonts w:ascii="Times New Roman" w:hAnsi="Times New Roman" w:cs="Times New Roman"/>
              </w:rPr>
              <w:t xml:space="preserve">  </w:t>
            </w:r>
          </w:p>
        </w:tc>
      </w:tr>
      <w:tr w:rsidR="00A2727F" w:rsidRPr="006E0E7C" w14:paraId="6EE45178" w14:textId="77777777" w:rsidTr="00443F58">
        <w:trPr>
          <w:jc w:val="center"/>
        </w:trPr>
        <w:tc>
          <w:tcPr>
            <w:tcW w:w="1307" w:type="dxa"/>
          </w:tcPr>
          <w:p w14:paraId="6AA80190"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5</w:t>
            </w:r>
          </w:p>
        </w:tc>
        <w:tc>
          <w:tcPr>
            <w:tcW w:w="3931" w:type="dxa"/>
          </w:tcPr>
          <w:p w14:paraId="218A40E0" w14:textId="185F3D82" w:rsidR="00671548" w:rsidRPr="006E0E7C" w:rsidRDefault="00671548" w:rsidP="00671548">
            <w:pPr>
              <w:rPr>
                <w:rFonts w:ascii="Times New Roman" w:hAnsi="Times New Roman" w:cs="Times New Roman"/>
              </w:rPr>
            </w:pPr>
            <w:r w:rsidRPr="006E0E7C">
              <w:rPr>
                <w:rFonts w:ascii="Times New Roman" w:hAnsi="Times New Roman" w:cs="Times New Roman"/>
              </w:rPr>
              <w:t>September 27</w:t>
            </w:r>
          </w:p>
          <w:p w14:paraId="52A82069" w14:textId="6C2343A9" w:rsidR="00694F7C" w:rsidRPr="006E0E7C" w:rsidRDefault="00694F7C" w:rsidP="00694F7C">
            <w:pPr>
              <w:rPr>
                <w:rFonts w:ascii="Times New Roman" w:hAnsi="Times New Roman" w:cs="Times New Roman"/>
              </w:rPr>
            </w:pPr>
            <w:r w:rsidRPr="006E0E7C">
              <w:rPr>
                <w:rFonts w:ascii="Times New Roman" w:hAnsi="Times New Roman" w:cs="Times New Roman"/>
              </w:rPr>
              <w:lastRenderedPageBreak/>
              <w:t xml:space="preserve">Chapter </w:t>
            </w:r>
            <w:r w:rsidR="004E5730" w:rsidRPr="006E0E7C">
              <w:rPr>
                <w:rFonts w:ascii="Times New Roman" w:hAnsi="Times New Roman" w:cs="Times New Roman"/>
              </w:rPr>
              <w:t>2</w:t>
            </w:r>
            <w:r w:rsidRPr="006E0E7C">
              <w:rPr>
                <w:rFonts w:ascii="Times New Roman" w:hAnsi="Times New Roman" w:cs="Times New Roman"/>
              </w:rPr>
              <w:t xml:space="preserve">: </w:t>
            </w:r>
            <w:r w:rsidR="004E5730" w:rsidRPr="006E0E7C">
              <w:rPr>
                <w:rFonts w:ascii="Times New Roman" w:hAnsi="Times New Roman" w:cs="Times New Roman"/>
              </w:rPr>
              <w:t>Legal Issues in Employee Selection</w:t>
            </w:r>
            <w:r w:rsidRPr="006E0E7C">
              <w:rPr>
                <w:rFonts w:ascii="Times New Roman" w:hAnsi="Times New Roman" w:cs="Times New Roman"/>
              </w:rPr>
              <w:t xml:space="preserve">  </w:t>
            </w:r>
          </w:p>
          <w:p w14:paraId="649EB67A" w14:textId="716A8958" w:rsidR="00A2727F" w:rsidRPr="006E0E7C" w:rsidRDefault="004E5730" w:rsidP="004E5730">
            <w:pPr>
              <w:pStyle w:val="ListParagraph"/>
              <w:numPr>
                <w:ilvl w:val="0"/>
                <w:numId w:val="8"/>
              </w:numPr>
              <w:rPr>
                <w:rFonts w:ascii="Times New Roman" w:hAnsi="Times New Roman" w:cs="Times New Roman"/>
              </w:rPr>
            </w:pPr>
            <w:r w:rsidRPr="006E0E7C">
              <w:rPr>
                <w:rFonts w:ascii="Times New Roman" w:hAnsi="Times New Roman" w:cs="Times New Roman"/>
              </w:rPr>
              <w:t>IN-CLASS ACTIVITY 4: Legal Issues</w:t>
            </w:r>
          </w:p>
        </w:tc>
        <w:tc>
          <w:tcPr>
            <w:tcW w:w="3510" w:type="dxa"/>
          </w:tcPr>
          <w:p w14:paraId="18C76E8F" w14:textId="35DE1FF6" w:rsidR="00671548" w:rsidRPr="006E0E7C" w:rsidRDefault="00671548" w:rsidP="00671548">
            <w:pPr>
              <w:rPr>
                <w:rFonts w:ascii="Times New Roman" w:hAnsi="Times New Roman" w:cs="Times New Roman"/>
              </w:rPr>
            </w:pPr>
            <w:r w:rsidRPr="006E0E7C">
              <w:rPr>
                <w:rFonts w:ascii="Times New Roman" w:hAnsi="Times New Roman" w:cs="Times New Roman"/>
              </w:rPr>
              <w:lastRenderedPageBreak/>
              <w:t>September 30</w:t>
            </w:r>
          </w:p>
          <w:p w14:paraId="10909B36" w14:textId="1FE7A8BA" w:rsidR="00A2727F" w:rsidRPr="006E0E7C" w:rsidRDefault="00A2727F" w:rsidP="00934D76">
            <w:pPr>
              <w:rPr>
                <w:rFonts w:ascii="Times New Roman" w:hAnsi="Times New Roman" w:cs="Times New Roman"/>
              </w:rPr>
            </w:pPr>
            <w:r w:rsidRPr="006E0E7C">
              <w:rPr>
                <w:rFonts w:ascii="Times New Roman" w:hAnsi="Times New Roman" w:cs="Times New Roman"/>
              </w:rPr>
              <w:lastRenderedPageBreak/>
              <w:t>Chapter 6: Selecting Employees</w:t>
            </w:r>
            <w:r w:rsidR="00B27D46" w:rsidRPr="006E0E7C">
              <w:rPr>
                <w:rFonts w:ascii="Times New Roman" w:hAnsi="Times New Roman" w:cs="Times New Roman"/>
              </w:rPr>
              <w:t xml:space="preserve">: Evaluating Techniques </w:t>
            </w:r>
          </w:p>
          <w:p w14:paraId="169F0DE2" w14:textId="2419BD34" w:rsidR="00A2727F" w:rsidRPr="006E0E7C" w:rsidRDefault="004E5730" w:rsidP="00934D76">
            <w:pPr>
              <w:pStyle w:val="ListParagraph"/>
              <w:numPr>
                <w:ilvl w:val="0"/>
                <w:numId w:val="7"/>
              </w:numPr>
              <w:rPr>
                <w:rFonts w:ascii="Times New Roman" w:hAnsi="Times New Roman" w:cs="Times New Roman"/>
              </w:rPr>
            </w:pPr>
            <w:r w:rsidRPr="006E0E7C">
              <w:rPr>
                <w:rFonts w:ascii="Times New Roman" w:hAnsi="Times New Roman" w:cs="Times New Roman"/>
              </w:rPr>
              <w:t>Exam 1 Prep</w:t>
            </w:r>
          </w:p>
        </w:tc>
      </w:tr>
      <w:tr w:rsidR="00A2727F" w:rsidRPr="006E0E7C" w14:paraId="5ED6F17D" w14:textId="77777777" w:rsidTr="00443F58">
        <w:trPr>
          <w:jc w:val="center"/>
        </w:trPr>
        <w:tc>
          <w:tcPr>
            <w:tcW w:w="1307" w:type="dxa"/>
          </w:tcPr>
          <w:p w14:paraId="4816558A"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lastRenderedPageBreak/>
              <w:t>6</w:t>
            </w:r>
          </w:p>
        </w:tc>
        <w:tc>
          <w:tcPr>
            <w:tcW w:w="3931" w:type="dxa"/>
          </w:tcPr>
          <w:p w14:paraId="1BDC6D2C" w14:textId="00B5274D"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October </w:t>
            </w:r>
            <w:r w:rsidR="00671548" w:rsidRPr="006E0E7C">
              <w:rPr>
                <w:rFonts w:ascii="Times New Roman" w:hAnsi="Times New Roman" w:cs="Times New Roman"/>
              </w:rPr>
              <w:t>4</w:t>
            </w:r>
          </w:p>
          <w:p w14:paraId="3D90F741" w14:textId="42CEC521" w:rsidR="00A2727F" w:rsidRPr="006E0E7C" w:rsidRDefault="003F3034" w:rsidP="006E0E7C">
            <w:pPr>
              <w:rPr>
                <w:rFonts w:ascii="Times New Roman" w:hAnsi="Times New Roman" w:cs="Times New Roman"/>
              </w:rPr>
            </w:pPr>
            <w:r w:rsidRPr="006E0E7C">
              <w:rPr>
                <w:rFonts w:ascii="Times New Roman" w:hAnsi="Times New Roman" w:cs="Times New Roman"/>
                <w:b/>
              </w:rPr>
              <w:t>EXAM 1</w:t>
            </w:r>
            <w:r w:rsidRPr="006E0E7C">
              <w:rPr>
                <w:rFonts w:ascii="Times New Roman" w:hAnsi="Times New Roman" w:cs="Times New Roman"/>
              </w:rPr>
              <w:t xml:space="preserve"> (Chapters 1-6)</w:t>
            </w:r>
          </w:p>
        </w:tc>
        <w:tc>
          <w:tcPr>
            <w:tcW w:w="3510" w:type="dxa"/>
          </w:tcPr>
          <w:p w14:paraId="7D6A5BE4" w14:textId="30347034"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October </w:t>
            </w:r>
            <w:r w:rsidR="00671548" w:rsidRPr="006E0E7C">
              <w:rPr>
                <w:rFonts w:ascii="Times New Roman" w:hAnsi="Times New Roman" w:cs="Times New Roman"/>
              </w:rPr>
              <w:t>7</w:t>
            </w:r>
          </w:p>
          <w:p w14:paraId="5C630C2D" w14:textId="03B7F215" w:rsidR="00A2727F" w:rsidRPr="006E0E7C" w:rsidRDefault="00A2727F" w:rsidP="006E0E7C">
            <w:pPr>
              <w:rPr>
                <w:rFonts w:ascii="Times New Roman" w:hAnsi="Times New Roman" w:cs="Times New Roman"/>
              </w:rPr>
            </w:pPr>
            <w:r w:rsidRPr="006E0E7C">
              <w:rPr>
                <w:rFonts w:ascii="Times New Roman" w:hAnsi="Times New Roman" w:cs="Times New Roman"/>
              </w:rPr>
              <w:t xml:space="preserve">Chapter </w:t>
            </w:r>
            <w:r w:rsidR="003F3034" w:rsidRPr="006E0E7C">
              <w:rPr>
                <w:rFonts w:ascii="Times New Roman" w:hAnsi="Times New Roman" w:cs="Times New Roman"/>
              </w:rPr>
              <w:t>7</w:t>
            </w:r>
            <w:r w:rsidRPr="006E0E7C">
              <w:rPr>
                <w:rFonts w:ascii="Times New Roman" w:hAnsi="Times New Roman" w:cs="Times New Roman"/>
              </w:rPr>
              <w:t xml:space="preserve">: </w:t>
            </w:r>
            <w:r w:rsidR="003F3034" w:rsidRPr="006E0E7C">
              <w:rPr>
                <w:rFonts w:ascii="Times New Roman" w:hAnsi="Times New Roman" w:cs="Times New Roman"/>
              </w:rPr>
              <w:t xml:space="preserve">Evaluating Performance </w:t>
            </w:r>
          </w:p>
        </w:tc>
      </w:tr>
      <w:tr w:rsidR="00A2727F" w:rsidRPr="006E0E7C" w14:paraId="014E888B" w14:textId="77777777" w:rsidTr="00443F58">
        <w:trPr>
          <w:jc w:val="center"/>
        </w:trPr>
        <w:tc>
          <w:tcPr>
            <w:tcW w:w="1307" w:type="dxa"/>
          </w:tcPr>
          <w:p w14:paraId="76FB2BC3"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7</w:t>
            </w:r>
          </w:p>
        </w:tc>
        <w:tc>
          <w:tcPr>
            <w:tcW w:w="3931" w:type="dxa"/>
          </w:tcPr>
          <w:p w14:paraId="1CCAD280" w14:textId="32C9C7EF"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October </w:t>
            </w:r>
            <w:r w:rsidR="00671548" w:rsidRPr="006E0E7C">
              <w:rPr>
                <w:rFonts w:ascii="Times New Roman" w:hAnsi="Times New Roman" w:cs="Times New Roman"/>
              </w:rPr>
              <w:t>11</w:t>
            </w:r>
          </w:p>
          <w:p w14:paraId="39759079" w14:textId="116D50FE" w:rsidR="00A2727F" w:rsidRPr="006E0E7C" w:rsidRDefault="00D16B8A" w:rsidP="006E0E7C">
            <w:pPr>
              <w:rPr>
                <w:rFonts w:ascii="Times New Roman" w:hAnsi="Times New Roman" w:cs="Times New Roman"/>
              </w:rPr>
            </w:pPr>
            <w:r w:rsidRPr="006E0E7C">
              <w:rPr>
                <w:rFonts w:ascii="Times New Roman" w:hAnsi="Times New Roman" w:cs="Times New Roman"/>
              </w:rPr>
              <w:t xml:space="preserve">IN-CLASS ACTIVITY </w:t>
            </w:r>
            <w:r w:rsidR="004E5730" w:rsidRPr="006E0E7C">
              <w:rPr>
                <w:rFonts w:ascii="Times New Roman" w:hAnsi="Times New Roman" w:cs="Times New Roman"/>
              </w:rPr>
              <w:t>5</w:t>
            </w:r>
            <w:r w:rsidRPr="006E0E7C">
              <w:rPr>
                <w:rFonts w:ascii="Times New Roman" w:hAnsi="Times New Roman" w:cs="Times New Roman"/>
              </w:rPr>
              <w:t>: Evaluating Performance</w:t>
            </w:r>
          </w:p>
        </w:tc>
        <w:tc>
          <w:tcPr>
            <w:tcW w:w="3510" w:type="dxa"/>
          </w:tcPr>
          <w:p w14:paraId="6E3446B3" w14:textId="70DC9F44"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October </w:t>
            </w:r>
            <w:r w:rsidR="00671548" w:rsidRPr="006E0E7C">
              <w:rPr>
                <w:rFonts w:ascii="Times New Roman" w:hAnsi="Times New Roman" w:cs="Times New Roman"/>
              </w:rPr>
              <w:t>14</w:t>
            </w:r>
          </w:p>
          <w:p w14:paraId="37598BA2" w14:textId="29C8D71F" w:rsidR="00A2727F" w:rsidRPr="006E0E7C" w:rsidRDefault="00A2727F" w:rsidP="006E0E7C">
            <w:pPr>
              <w:rPr>
                <w:rFonts w:ascii="Times New Roman" w:hAnsi="Times New Roman" w:cs="Times New Roman"/>
              </w:rPr>
            </w:pPr>
            <w:r w:rsidRPr="006E0E7C">
              <w:rPr>
                <w:rFonts w:ascii="Times New Roman" w:hAnsi="Times New Roman" w:cs="Times New Roman"/>
              </w:rPr>
              <w:t xml:space="preserve">Chapter </w:t>
            </w:r>
            <w:r w:rsidR="00D16B8A" w:rsidRPr="006E0E7C">
              <w:rPr>
                <w:rFonts w:ascii="Times New Roman" w:hAnsi="Times New Roman" w:cs="Times New Roman"/>
              </w:rPr>
              <w:t>8</w:t>
            </w:r>
            <w:r w:rsidRPr="006E0E7C">
              <w:rPr>
                <w:rFonts w:ascii="Times New Roman" w:hAnsi="Times New Roman" w:cs="Times New Roman"/>
              </w:rPr>
              <w:t xml:space="preserve">: </w:t>
            </w:r>
            <w:r w:rsidR="008230BF" w:rsidRPr="006E0E7C">
              <w:rPr>
                <w:rFonts w:ascii="Times New Roman" w:hAnsi="Times New Roman" w:cs="Times New Roman"/>
              </w:rPr>
              <w:t xml:space="preserve">Designing &amp; Evaluating a </w:t>
            </w:r>
            <w:r w:rsidRPr="006E0E7C">
              <w:rPr>
                <w:rFonts w:ascii="Times New Roman" w:hAnsi="Times New Roman" w:cs="Times New Roman"/>
              </w:rPr>
              <w:t>Training</w:t>
            </w:r>
            <w:r w:rsidR="008230BF" w:rsidRPr="006E0E7C">
              <w:rPr>
                <w:rFonts w:ascii="Times New Roman" w:hAnsi="Times New Roman" w:cs="Times New Roman"/>
              </w:rPr>
              <w:t xml:space="preserve"> System</w:t>
            </w:r>
          </w:p>
        </w:tc>
      </w:tr>
      <w:tr w:rsidR="00A2727F" w:rsidRPr="006E0E7C" w14:paraId="51C76ED5" w14:textId="77777777" w:rsidTr="00443F58">
        <w:trPr>
          <w:jc w:val="center"/>
        </w:trPr>
        <w:tc>
          <w:tcPr>
            <w:tcW w:w="1307" w:type="dxa"/>
          </w:tcPr>
          <w:p w14:paraId="3CD8E2EF"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8</w:t>
            </w:r>
          </w:p>
        </w:tc>
        <w:tc>
          <w:tcPr>
            <w:tcW w:w="3931" w:type="dxa"/>
          </w:tcPr>
          <w:p w14:paraId="6786CBA1" w14:textId="0B549329" w:rsidR="00A2727F" w:rsidRPr="006E0E7C" w:rsidRDefault="00671548" w:rsidP="00934D76">
            <w:pPr>
              <w:rPr>
                <w:rFonts w:ascii="Times New Roman" w:hAnsi="Times New Roman" w:cs="Times New Roman"/>
              </w:rPr>
            </w:pPr>
            <w:r w:rsidRPr="006E0E7C">
              <w:rPr>
                <w:rFonts w:ascii="Times New Roman" w:hAnsi="Times New Roman" w:cs="Times New Roman"/>
              </w:rPr>
              <w:t>October 18</w:t>
            </w:r>
          </w:p>
          <w:p w14:paraId="50604F0C" w14:textId="4FBAD298" w:rsidR="00A2727F" w:rsidRPr="006E0E7C" w:rsidRDefault="00A2727F" w:rsidP="00694F7C">
            <w:pPr>
              <w:rPr>
                <w:rFonts w:ascii="Times New Roman" w:hAnsi="Times New Roman" w:cs="Times New Roman"/>
              </w:rPr>
            </w:pPr>
            <w:r w:rsidRPr="006E0E7C">
              <w:rPr>
                <w:rFonts w:ascii="Times New Roman" w:hAnsi="Times New Roman" w:cs="Times New Roman"/>
              </w:rPr>
              <w:t xml:space="preserve">IN-CLASS ACTIVITY </w:t>
            </w:r>
            <w:r w:rsidR="004E5730" w:rsidRPr="006E0E7C">
              <w:rPr>
                <w:rFonts w:ascii="Times New Roman" w:hAnsi="Times New Roman" w:cs="Times New Roman"/>
              </w:rPr>
              <w:t>6</w:t>
            </w:r>
            <w:r w:rsidRPr="006E0E7C">
              <w:rPr>
                <w:rFonts w:ascii="Times New Roman" w:hAnsi="Times New Roman" w:cs="Times New Roman"/>
              </w:rPr>
              <w:t xml:space="preserve">: </w:t>
            </w:r>
            <w:r w:rsidR="008230BF" w:rsidRPr="006E0E7C">
              <w:rPr>
                <w:rFonts w:ascii="Times New Roman" w:hAnsi="Times New Roman" w:cs="Times New Roman"/>
              </w:rPr>
              <w:t>Designing &amp; Evaluating a Training System</w:t>
            </w:r>
          </w:p>
        </w:tc>
        <w:tc>
          <w:tcPr>
            <w:tcW w:w="3510" w:type="dxa"/>
          </w:tcPr>
          <w:p w14:paraId="19C56FD4" w14:textId="17E36BA5" w:rsidR="00A2727F" w:rsidRPr="006E0E7C" w:rsidRDefault="00671548" w:rsidP="00934D76">
            <w:pPr>
              <w:rPr>
                <w:rFonts w:ascii="Times New Roman" w:hAnsi="Times New Roman" w:cs="Times New Roman"/>
              </w:rPr>
            </w:pPr>
            <w:r w:rsidRPr="006E0E7C">
              <w:rPr>
                <w:rFonts w:ascii="Times New Roman" w:hAnsi="Times New Roman" w:cs="Times New Roman"/>
              </w:rPr>
              <w:t>October 21</w:t>
            </w:r>
          </w:p>
          <w:p w14:paraId="7642E780" w14:textId="64892902" w:rsidR="00D16B8A" w:rsidRPr="006E0E7C" w:rsidRDefault="00D16B8A" w:rsidP="00D16B8A">
            <w:pPr>
              <w:rPr>
                <w:rFonts w:ascii="Times New Roman" w:hAnsi="Times New Roman" w:cs="Times New Roman"/>
              </w:rPr>
            </w:pPr>
            <w:r w:rsidRPr="006E0E7C">
              <w:rPr>
                <w:rFonts w:ascii="Times New Roman" w:hAnsi="Times New Roman" w:cs="Times New Roman"/>
              </w:rPr>
              <w:t xml:space="preserve">Chapter 9: </w:t>
            </w:r>
            <w:r w:rsidR="008230BF" w:rsidRPr="006E0E7C">
              <w:rPr>
                <w:rFonts w:ascii="Times New Roman" w:hAnsi="Times New Roman" w:cs="Times New Roman"/>
              </w:rPr>
              <w:t xml:space="preserve">Employee Motivation </w:t>
            </w:r>
          </w:p>
          <w:p w14:paraId="67C027E5" w14:textId="77777777" w:rsidR="00A2727F" w:rsidRPr="006E0E7C" w:rsidRDefault="00A2727F" w:rsidP="00934D76">
            <w:pPr>
              <w:rPr>
                <w:rFonts w:ascii="Times New Roman" w:hAnsi="Times New Roman" w:cs="Times New Roman"/>
              </w:rPr>
            </w:pPr>
          </w:p>
        </w:tc>
      </w:tr>
      <w:tr w:rsidR="00A2727F" w:rsidRPr="006E0E7C" w14:paraId="6C1B499B" w14:textId="77777777" w:rsidTr="00443F58">
        <w:trPr>
          <w:jc w:val="center"/>
        </w:trPr>
        <w:tc>
          <w:tcPr>
            <w:tcW w:w="1307" w:type="dxa"/>
          </w:tcPr>
          <w:p w14:paraId="6AF3B7C5"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9</w:t>
            </w:r>
          </w:p>
        </w:tc>
        <w:tc>
          <w:tcPr>
            <w:tcW w:w="3931" w:type="dxa"/>
          </w:tcPr>
          <w:p w14:paraId="22DDEAF7" w14:textId="582F0D64" w:rsidR="00A2727F" w:rsidRPr="006E0E7C" w:rsidRDefault="00671548" w:rsidP="00934D76">
            <w:pPr>
              <w:rPr>
                <w:rFonts w:ascii="Times New Roman" w:hAnsi="Times New Roman" w:cs="Times New Roman"/>
              </w:rPr>
            </w:pPr>
            <w:r w:rsidRPr="006E0E7C">
              <w:rPr>
                <w:rFonts w:ascii="Times New Roman" w:hAnsi="Times New Roman" w:cs="Times New Roman"/>
              </w:rPr>
              <w:t>October 25</w:t>
            </w:r>
          </w:p>
          <w:p w14:paraId="368BDCDF" w14:textId="3DBB2073" w:rsidR="00A2727F" w:rsidRPr="006E0E7C" w:rsidRDefault="001B0019" w:rsidP="00934D76">
            <w:pPr>
              <w:rPr>
                <w:rFonts w:ascii="Times New Roman" w:hAnsi="Times New Roman" w:cs="Times New Roman"/>
              </w:rPr>
            </w:pPr>
            <w:r w:rsidRPr="006E0E7C">
              <w:rPr>
                <w:rFonts w:ascii="Times New Roman" w:hAnsi="Times New Roman" w:cs="Times New Roman"/>
              </w:rPr>
              <w:t xml:space="preserve">Paper </w:t>
            </w:r>
            <w:r w:rsidR="00671548" w:rsidRPr="006E0E7C">
              <w:rPr>
                <w:rFonts w:ascii="Times New Roman" w:hAnsi="Times New Roman" w:cs="Times New Roman"/>
              </w:rPr>
              <w:t>Library Day</w:t>
            </w:r>
          </w:p>
          <w:p w14:paraId="2EA53A5E" w14:textId="77777777" w:rsidR="00A2727F" w:rsidRPr="006E0E7C" w:rsidRDefault="00A2727F" w:rsidP="00934D76">
            <w:pPr>
              <w:rPr>
                <w:rFonts w:ascii="Times New Roman" w:hAnsi="Times New Roman" w:cs="Times New Roman"/>
              </w:rPr>
            </w:pPr>
          </w:p>
        </w:tc>
        <w:tc>
          <w:tcPr>
            <w:tcW w:w="3510" w:type="dxa"/>
          </w:tcPr>
          <w:p w14:paraId="13BCFC72" w14:textId="2DCFAEFD" w:rsidR="00A2727F" w:rsidRPr="006E0E7C" w:rsidRDefault="00671548" w:rsidP="00934D76">
            <w:pPr>
              <w:rPr>
                <w:rFonts w:ascii="Times New Roman" w:hAnsi="Times New Roman" w:cs="Times New Roman"/>
              </w:rPr>
            </w:pPr>
            <w:r w:rsidRPr="006E0E7C">
              <w:rPr>
                <w:rFonts w:ascii="Times New Roman" w:hAnsi="Times New Roman" w:cs="Times New Roman"/>
              </w:rPr>
              <w:t>October 28</w:t>
            </w:r>
          </w:p>
          <w:p w14:paraId="542D6227" w14:textId="18F1989B" w:rsidR="00A2727F" w:rsidRPr="006E0E7C" w:rsidRDefault="008230BF" w:rsidP="006E0E7C">
            <w:pPr>
              <w:rPr>
                <w:rFonts w:ascii="Times New Roman" w:hAnsi="Times New Roman" w:cs="Times New Roman"/>
              </w:rPr>
            </w:pPr>
            <w:r w:rsidRPr="006E0E7C">
              <w:rPr>
                <w:rFonts w:ascii="Times New Roman" w:hAnsi="Times New Roman" w:cs="Times New Roman"/>
              </w:rPr>
              <w:t xml:space="preserve">Chapter 10: Employee Satisfaction &amp; Commitment </w:t>
            </w:r>
          </w:p>
        </w:tc>
      </w:tr>
      <w:tr w:rsidR="00A2727F" w:rsidRPr="006E0E7C" w14:paraId="79E42C70" w14:textId="77777777" w:rsidTr="00443F58">
        <w:trPr>
          <w:jc w:val="center"/>
        </w:trPr>
        <w:tc>
          <w:tcPr>
            <w:tcW w:w="1307" w:type="dxa"/>
          </w:tcPr>
          <w:p w14:paraId="6DE3BE89"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10</w:t>
            </w:r>
          </w:p>
        </w:tc>
        <w:tc>
          <w:tcPr>
            <w:tcW w:w="3931" w:type="dxa"/>
          </w:tcPr>
          <w:p w14:paraId="55117818" w14:textId="1378FC73" w:rsidR="00A2727F" w:rsidRPr="006E0E7C" w:rsidRDefault="003F3034" w:rsidP="00934D76">
            <w:pPr>
              <w:rPr>
                <w:rFonts w:ascii="Times New Roman" w:hAnsi="Times New Roman" w:cs="Times New Roman"/>
              </w:rPr>
            </w:pPr>
            <w:r w:rsidRPr="006E0E7C">
              <w:rPr>
                <w:rFonts w:ascii="Times New Roman" w:hAnsi="Times New Roman" w:cs="Times New Roman"/>
              </w:rPr>
              <w:t>November 1</w:t>
            </w:r>
          </w:p>
          <w:p w14:paraId="17E6F22D" w14:textId="769F5012" w:rsidR="00A2727F" w:rsidRPr="006E0E7C" w:rsidRDefault="008230BF" w:rsidP="00934D76">
            <w:pPr>
              <w:rPr>
                <w:rFonts w:ascii="Times New Roman" w:hAnsi="Times New Roman" w:cs="Times New Roman"/>
              </w:rPr>
            </w:pPr>
            <w:r w:rsidRPr="006E0E7C">
              <w:rPr>
                <w:rFonts w:ascii="Times New Roman" w:hAnsi="Times New Roman" w:cs="Times New Roman"/>
              </w:rPr>
              <w:t xml:space="preserve">IN-CLASS ACTIVITY </w:t>
            </w:r>
            <w:r w:rsidR="004E5730" w:rsidRPr="006E0E7C">
              <w:rPr>
                <w:rFonts w:ascii="Times New Roman" w:hAnsi="Times New Roman" w:cs="Times New Roman"/>
              </w:rPr>
              <w:t>7</w:t>
            </w:r>
            <w:r w:rsidRPr="006E0E7C">
              <w:rPr>
                <w:rFonts w:ascii="Times New Roman" w:hAnsi="Times New Roman" w:cs="Times New Roman"/>
              </w:rPr>
              <w:t xml:space="preserve">: Helping People to Like their Job </w:t>
            </w:r>
            <w:r w:rsidRPr="006E0E7C">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6E0E7C">
              <w:rPr>
                <w:rFonts w:ascii="Times New Roman" w:hAnsi="Times New Roman" w:cs="Times New Roman"/>
              </w:rPr>
              <w:t xml:space="preserve">  </w:t>
            </w:r>
          </w:p>
        </w:tc>
        <w:tc>
          <w:tcPr>
            <w:tcW w:w="3510" w:type="dxa"/>
          </w:tcPr>
          <w:p w14:paraId="11E57826" w14:textId="085A48B1"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November </w:t>
            </w:r>
            <w:r w:rsidR="00671548" w:rsidRPr="006E0E7C">
              <w:rPr>
                <w:rFonts w:ascii="Times New Roman" w:hAnsi="Times New Roman" w:cs="Times New Roman"/>
              </w:rPr>
              <w:t>4</w:t>
            </w:r>
          </w:p>
          <w:p w14:paraId="2B3F0E71" w14:textId="346085B3" w:rsidR="00A2727F" w:rsidRPr="006E0E7C" w:rsidRDefault="00A2727F" w:rsidP="00934D76">
            <w:pPr>
              <w:rPr>
                <w:rFonts w:ascii="Times New Roman" w:hAnsi="Times New Roman" w:cs="Times New Roman"/>
              </w:rPr>
            </w:pPr>
            <w:r w:rsidRPr="006E0E7C">
              <w:rPr>
                <w:rFonts w:ascii="Times New Roman" w:hAnsi="Times New Roman" w:cs="Times New Roman"/>
              </w:rPr>
              <w:t xml:space="preserve">Chapter 12: </w:t>
            </w:r>
            <w:r w:rsidR="008230BF" w:rsidRPr="006E0E7C">
              <w:rPr>
                <w:rFonts w:ascii="Times New Roman" w:hAnsi="Times New Roman" w:cs="Times New Roman"/>
              </w:rPr>
              <w:t>Leadership</w:t>
            </w:r>
          </w:p>
          <w:p w14:paraId="50FC4B5E" w14:textId="07782BB5" w:rsidR="00A2727F" w:rsidRPr="006E0E7C" w:rsidRDefault="00A2727F" w:rsidP="006E0E7C">
            <w:pPr>
              <w:numPr>
                <w:ilvl w:val="0"/>
                <w:numId w:val="5"/>
              </w:numPr>
              <w:spacing w:after="0" w:line="240" w:lineRule="auto"/>
              <w:rPr>
                <w:rFonts w:ascii="Times New Roman" w:hAnsi="Times New Roman" w:cs="Times New Roman"/>
              </w:rPr>
            </w:pPr>
            <w:r w:rsidRPr="006E0E7C">
              <w:rPr>
                <w:rFonts w:ascii="Times New Roman" w:hAnsi="Times New Roman" w:cs="Times New Roman"/>
                <w:i/>
              </w:rPr>
              <w:t>Group Requests Due</w:t>
            </w:r>
          </w:p>
        </w:tc>
      </w:tr>
      <w:tr w:rsidR="00A2727F" w:rsidRPr="006E0E7C" w14:paraId="003AE567" w14:textId="77777777" w:rsidTr="00443F58">
        <w:trPr>
          <w:jc w:val="center"/>
        </w:trPr>
        <w:tc>
          <w:tcPr>
            <w:tcW w:w="1307" w:type="dxa"/>
          </w:tcPr>
          <w:p w14:paraId="4189B5F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11</w:t>
            </w:r>
          </w:p>
        </w:tc>
        <w:tc>
          <w:tcPr>
            <w:tcW w:w="3931" w:type="dxa"/>
          </w:tcPr>
          <w:p w14:paraId="5B172A3C" w14:textId="3932BDBB"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November </w:t>
            </w:r>
            <w:r w:rsidR="00671548" w:rsidRPr="006E0E7C">
              <w:rPr>
                <w:rFonts w:ascii="Times New Roman" w:hAnsi="Times New Roman" w:cs="Times New Roman"/>
              </w:rPr>
              <w:t>8</w:t>
            </w:r>
          </w:p>
          <w:p w14:paraId="1D03A8CB" w14:textId="77777777" w:rsidR="00A2727F" w:rsidRPr="006E0E7C" w:rsidRDefault="008230BF" w:rsidP="008230BF">
            <w:pPr>
              <w:rPr>
                <w:rFonts w:ascii="Times New Roman" w:hAnsi="Times New Roman" w:cs="Times New Roman"/>
              </w:rPr>
            </w:pPr>
            <w:r w:rsidRPr="006E0E7C">
              <w:rPr>
                <w:rFonts w:ascii="Times New Roman" w:hAnsi="Times New Roman" w:cs="Times New Roman"/>
              </w:rPr>
              <w:t xml:space="preserve">IN-CLASS ACTIVITY </w:t>
            </w:r>
            <w:r w:rsidR="004E5730" w:rsidRPr="006E0E7C">
              <w:rPr>
                <w:rFonts w:ascii="Times New Roman" w:hAnsi="Times New Roman" w:cs="Times New Roman"/>
              </w:rPr>
              <w:t>8</w:t>
            </w:r>
            <w:r w:rsidRPr="006E0E7C">
              <w:rPr>
                <w:rFonts w:ascii="Times New Roman" w:hAnsi="Times New Roman" w:cs="Times New Roman"/>
              </w:rPr>
              <w:t xml:space="preserve">: Leadership  </w:t>
            </w:r>
          </w:p>
          <w:p w14:paraId="3B3B5429" w14:textId="77777777" w:rsidR="00514763" w:rsidRDefault="00514763" w:rsidP="008230BF">
            <w:pPr>
              <w:numPr>
                <w:ilvl w:val="0"/>
                <w:numId w:val="5"/>
              </w:numPr>
              <w:spacing w:after="0" w:line="240" w:lineRule="auto"/>
              <w:rPr>
                <w:rFonts w:ascii="Times New Roman" w:hAnsi="Times New Roman" w:cs="Times New Roman"/>
                <w:iCs/>
              </w:rPr>
            </w:pPr>
            <w:r w:rsidRPr="006E0E7C">
              <w:rPr>
                <w:rFonts w:ascii="Times New Roman" w:hAnsi="Times New Roman" w:cs="Times New Roman"/>
                <w:iCs/>
              </w:rPr>
              <w:t xml:space="preserve">Exam 2 Prep </w:t>
            </w:r>
          </w:p>
          <w:p w14:paraId="25F8A9B4" w14:textId="1084A9B1" w:rsidR="00096CFC" w:rsidRPr="006E0E7C" w:rsidRDefault="00096CFC" w:rsidP="00096CFC">
            <w:pPr>
              <w:spacing w:after="0" w:line="240" w:lineRule="auto"/>
              <w:rPr>
                <w:rFonts w:ascii="Times New Roman" w:hAnsi="Times New Roman" w:cs="Times New Roman"/>
                <w:iCs/>
              </w:rPr>
            </w:pPr>
          </w:p>
        </w:tc>
        <w:tc>
          <w:tcPr>
            <w:tcW w:w="3510" w:type="dxa"/>
          </w:tcPr>
          <w:p w14:paraId="5AA3089D" w14:textId="3217FA4E" w:rsidR="00671548" w:rsidRPr="006E0E7C" w:rsidRDefault="00671548" w:rsidP="00671548">
            <w:pPr>
              <w:rPr>
                <w:rFonts w:ascii="Times New Roman" w:hAnsi="Times New Roman" w:cs="Times New Roman"/>
              </w:rPr>
            </w:pPr>
            <w:r w:rsidRPr="006E0E7C">
              <w:rPr>
                <w:rFonts w:ascii="Times New Roman" w:hAnsi="Times New Roman" w:cs="Times New Roman"/>
              </w:rPr>
              <w:t>November 11</w:t>
            </w:r>
          </w:p>
          <w:p w14:paraId="79B2DA09" w14:textId="0E88AE0D" w:rsidR="008230BF" w:rsidRPr="006E0E7C" w:rsidRDefault="008230BF" w:rsidP="008230BF">
            <w:pPr>
              <w:rPr>
                <w:rFonts w:ascii="Times New Roman" w:hAnsi="Times New Roman" w:cs="Times New Roman"/>
                <w:b/>
              </w:rPr>
            </w:pPr>
            <w:r w:rsidRPr="006E0E7C">
              <w:rPr>
                <w:rFonts w:ascii="Times New Roman" w:hAnsi="Times New Roman" w:cs="Times New Roman"/>
                <w:b/>
              </w:rPr>
              <w:t>EXAM 2</w:t>
            </w:r>
            <w:r w:rsidRPr="006E0E7C">
              <w:rPr>
                <w:rFonts w:ascii="Times New Roman" w:hAnsi="Times New Roman" w:cs="Times New Roman"/>
              </w:rPr>
              <w:t xml:space="preserve"> (Chapters 7,8,9,10,12)</w:t>
            </w:r>
          </w:p>
          <w:p w14:paraId="02DD560D" w14:textId="3C779124" w:rsidR="00A2727F" w:rsidRPr="006E0E7C" w:rsidRDefault="00A2727F" w:rsidP="00934D76">
            <w:pPr>
              <w:ind w:left="720"/>
              <w:rPr>
                <w:rFonts w:ascii="Times New Roman" w:hAnsi="Times New Roman" w:cs="Times New Roman"/>
              </w:rPr>
            </w:pPr>
          </w:p>
        </w:tc>
      </w:tr>
      <w:tr w:rsidR="00A2727F" w:rsidRPr="006E0E7C" w14:paraId="5055CBAC" w14:textId="77777777" w:rsidTr="00443F58">
        <w:trPr>
          <w:jc w:val="center"/>
        </w:trPr>
        <w:tc>
          <w:tcPr>
            <w:tcW w:w="1307" w:type="dxa"/>
          </w:tcPr>
          <w:p w14:paraId="6E7F4821"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12</w:t>
            </w:r>
          </w:p>
        </w:tc>
        <w:tc>
          <w:tcPr>
            <w:tcW w:w="3931" w:type="dxa"/>
          </w:tcPr>
          <w:p w14:paraId="5CEA52CF" w14:textId="214B1710" w:rsidR="00671548" w:rsidRPr="006E0E7C" w:rsidRDefault="00671548" w:rsidP="00671548">
            <w:pPr>
              <w:rPr>
                <w:rFonts w:ascii="Times New Roman" w:hAnsi="Times New Roman" w:cs="Times New Roman"/>
              </w:rPr>
            </w:pPr>
            <w:r w:rsidRPr="006E0E7C">
              <w:rPr>
                <w:rFonts w:ascii="Times New Roman" w:hAnsi="Times New Roman" w:cs="Times New Roman"/>
              </w:rPr>
              <w:t>November 15</w:t>
            </w:r>
          </w:p>
          <w:p w14:paraId="22288C88" w14:textId="77777777" w:rsidR="008230BF" w:rsidRPr="006E0E7C" w:rsidRDefault="008230BF" w:rsidP="008230BF">
            <w:pPr>
              <w:rPr>
                <w:rFonts w:ascii="Times New Roman" w:hAnsi="Times New Roman" w:cs="Times New Roman"/>
              </w:rPr>
            </w:pPr>
            <w:r w:rsidRPr="006E0E7C">
              <w:rPr>
                <w:rFonts w:ascii="Times New Roman" w:hAnsi="Times New Roman" w:cs="Times New Roman"/>
              </w:rPr>
              <w:t xml:space="preserve">Chapter 13: Group Behavior, Teams &amp; Conflict </w:t>
            </w:r>
          </w:p>
          <w:p w14:paraId="43CBE892" w14:textId="5207E1E0" w:rsidR="00A2727F" w:rsidRPr="006E0E7C" w:rsidRDefault="00A2727F" w:rsidP="008230BF">
            <w:pPr>
              <w:spacing w:after="0" w:line="240" w:lineRule="auto"/>
              <w:ind w:left="720"/>
              <w:rPr>
                <w:rFonts w:ascii="Times New Roman" w:hAnsi="Times New Roman" w:cs="Times New Roman"/>
                <w:i/>
              </w:rPr>
            </w:pPr>
          </w:p>
        </w:tc>
        <w:tc>
          <w:tcPr>
            <w:tcW w:w="3510" w:type="dxa"/>
          </w:tcPr>
          <w:p w14:paraId="07769E68" w14:textId="090C4A49" w:rsidR="00671548" w:rsidRPr="006E0E7C" w:rsidRDefault="00671548" w:rsidP="00934D76">
            <w:pPr>
              <w:rPr>
                <w:rFonts w:ascii="Times New Roman" w:hAnsi="Times New Roman" w:cs="Times New Roman"/>
              </w:rPr>
            </w:pPr>
            <w:r w:rsidRPr="006E0E7C">
              <w:rPr>
                <w:rFonts w:ascii="Times New Roman" w:hAnsi="Times New Roman" w:cs="Times New Roman"/>
              </w:rPr>
              <w:t>November 18</w:t>
            </w:r>
          </w:p>
          <w:p w14:paraId="033CD8CC" w14:textId="2205E555" w:rsidR="00A2727F" w:rsidRPr="006E0E7C" w:rsidRDefault="008230BF" w:rsidP="00934D76">
            <w:pPr>
              <w:rPr>
                <w:rFonts w:ascii="Times New Roman" w:hAnsi="Times New Roman" w:cs="Times New Roman"/>
              </w:rPr>
            </w:pPr>
            <w:r w:rsidRPr="006E0E7C">
              <w:rPr>
                <w:rFonts w:ascii="Times New Roman" w:hAnsi="Times New Roman" w:cs="Times New Roman"/>
              </w:rPr>
              <w:t>Stress Management: Dealing with Life &amp; Work</w:t>
            </w:r>
          </w:p>
        </w:tc>
      </w:tr>
      <w:tr w:rsidR="00A2727F" w:rsidRPr="006E0E7C" w14:paraId="299F3E88" w14:textId="77777777" w:rsidTr="00443F58">
        <w:trPr>
          <w:jc w:val="center"/>
        </w:trPr>
        <w:tc>
          <w:tcPr>
            <w:tcW w:w="1307" w:type="dxa"/>
          </w:tcPr>
          <w:p w14:paraId="06735CD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13</w:t>
            </w:r>
          </w:p>
        </w:tc>
        <w:tc>
          <w:tcPr>
            <w:tcW w:w="3931" w:type="dxa"/>
          </w:tcPr>
          <w:p w14:paraId="12BE0019" w14:textId="22D1180E" w:rsidR="00A2727F" w:rsidRPr="006E0E7C" w:rsidRDefault="00671548" w:rsidP="00934D76">
            <w:pPr>
              <w:rPr>
                <w:rFonts w:ascii="Times New Roman" w:hAnsi="Times New Roman" w:cs="Times New Roman"/>
              </w:rPr>
            </w:pPr>
            <w:r w:rsidRPr="006E0E7C">
              <w:rPr>
                <w:rFonts w:ascii="Times New Roman" w:hAnsi="Times New Roman" w:cs="Times New Roman"/>
              </w:rPr>
              <w:t>November 22</w:t>
            </w:r>
          </w:p>
          <w:p w14:paraId="5FEA95F6" w14:textId="2831777A" w:rsidR="00A2727F" w:rsidRPr="006E0E7C" w:rsidRDefault="00A2727F" w:rsidP="006E0E7C">
            <w:pPr>
              <w:rPr>
                <w:rFonts w:ascii="Times New Roman" w:hAnsi="Times New Roman" w:cs="Times New Roman"/>
              </w:rPr>
            </w:pPr>
            <w:r w:rsidRPr="006E0E7C">
              <w:rPr>
                <w:rFonts w:ascii="Times New Roman" w:hAnsi="Times New Roman" w:cs="Times New Roman"/>
              </w:rPr>
              <w:t>Group Project Day</w:t>
            </w:r>
          </w:p>
        </w:tc>
        <w:tc>
          <w:tcPr>
            <w:tcW w:w="3510" w:type="dxa"/>
          </w:tcPr>
          <w:p w14:paraId="0B49CF38" w14:textId="022FA2B2" w:rsidR="00A2727F" w:rsidRPr="006E0E7C" w:rsidRDefault="00671548" w:rsidP="00934D76">
            <w:pPr>
              <w:rPr>
                <w:rFonts w:ascii="Times New Roman" w:hAnsi="Times New Roman" w:cs="Times New Roman"/>
                <w:b/>
                <w:bCs/>
              </w:rPr>
            </w:pPr>
            <w:r w:rsidRPr="006E0E7C">
              <w:rPr>
                <w:rFonts w:ascii="Times New Roman" w:hAnsi="Times New Roman" w:cs="Times New Roman"/>
                <w:b/>
                <w:bCs/>
              </w:rPr>
              <w:t>THANKSGIVING!!</w:t>
            </w:r>
          </w:p>
        </w:tc>
      </w:tr>
      <w:tr w:rsidR="00A2727F" w:rsidRPr="006E0E7C" w14:paraId="05A32C8F" w14:textId="77777777" w:rsidTr="00443F58">
        <w:trPr>
          <w:jc w:val="center"/>
        </w:trPr>
        <w:tc>
          <w:tcPr>
            <w:tcW w:w="1307" w:type="dxa"/>
          </w:tcPr>
          <w:p w14:paraId="5D2EC12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14</w:t>
            </w:r>
          </w:p>
          <w:p w14:paraId="65B57FB0" w14:textId="77777777" w:rsidR="00A2727F" w:rsidRPr="006E0E7C" w:rsidRDefault="00A2727F" w:rsidP="00934D76">
            <w:pPr>
              <w:rPr>
                <w:rFonts w:ascii="Times New Roman" w:hAnsi="Times New Roman" w:cs="Times New Roman"/>
              </w:rPr>
            </w:pPr>
          </w:p>
          <w:p w14:paraId="7EF06072" w14:textId="77777777" w:rsidR="00A2727F" w:rsidRPr="006E0E7C" w:rsidRDefault="00A2727F" w:rsidP="00934D76">
            <w:pPr>
              <w:rPr>
                <w:rFonts w:ascii="Times New Roman" w:hAnsi="Times New Roman" w:cs="Times New Roman"/>
              </w:rPr>
            </w:pPr>
          </w:p>
          <w:p w14:paraId="66B0E9A0" w14:textId="77777777" w:rsidR="00A2727F" w:rsidRPr="006E0E7C" w:rsidRDefault="00A2727F" w:rsidP="00934D76">
            <w:pPr>
              <w:rPr>
                <w:rFonts w:ascii="Times New Roman" w:hAnsi="Times New Roman" w:cs="Times New Roman"/>
              </w:rPr>
            </w:pPr>
          </w:p>
        </w:tc>
        <w:tc>
          <w:tcPr>
            <w:tcW w:w="3931" w:type="dxa"/>
          </w:tcPr>
          <w:p w14:paraId="2BFF94D7" w14:textId="44718563" w:rsidR="00A2727F" w:rsidRPr="006E0E7C" w:rsidRDefault="00671548" w:rsidP="00934D76">
            <w:pPr>
              <w:rPr>
                <w:rFonts w:ascii="Times New Roman" w:hAnsi="Times New Roman" w:cs="Times New Roman"/>
              </w:rPr>
            </w:pPr>
            <w:commentRangeStart w:id="55"/>
            <w:r w:rsidRPr="006E0E7C">
              <w:rPr>
                <w:rFonts w:ascii="Times New Roman" w:hAnsi="Times New Roman" w:cs="Times New Roman"/>
              </w:rPr>
              <w:t>November 29</w:t>
            </w:r>
          </w:p>
          <w:p w14:paraId="4F53C122" w14:textId="21D957F3" w:rsidR="00A2727F" w:rsidRPr="006E0E7C" w:rsidRDefault="008230BF" w:rsidP="00D16B8A">
            <w:pPr>
              <w:rPr>
                <w:rFonts w:ascii="Times New Roman" w:hAnsi="Times New Roman" w:cs="Times New Roman"/>
              </w:rPr>
            </w:pPr>
            <w:r w:rsidRPr="006E0E7C">
              <w:rPr>
                <w:rFonts w:ascii="Times New Roman" w:hAnsi="Times New Roman" w:cs="Times New Roman"/>
              </w:rPr>
              <w:t xml:space="preserve">Chapter 14: Organizational Development </w:t>
            </w:r>
          </w:p>
          <w:p w14:paraId="5B251BDA" w14:textId="77777777" w:rsidR="00A2727F" w:rsidRPr="006E0E7C" w:rsidRDefault="00A2727F" w:rsidP="00934D76">
            <w:pPr>
              <w:rPr>
                <w:rFonts w:ascii="Times New Roman" w:hAnsi="Times New Roman" w:cs="Times New Roman"/>
              </w:rPr>
            </w:pPr>
          </w:p>
        </w:tc>
        <w:tc>
          <w:tcPr>
            <w:tcW w:w="3510" w:type="dxa"/>
          </w:tcPr>
          <w:p w14:paraId="39AA669E" w14:textId="57757148" w:rsidR="00A2727F" w:rsidRPr="006E0E7C" w:rsidRDefault="00671548" w:rsidP="00934D76">
            <w:pPr>
              <w:rPr>
                <w:rFonts w:ascii="Times New Roman" w:hAnsi="Times New Roman" w:cs="Times New Roman"/>
              </w:rPr>
            </w:pPr>
            <w:r w:rsidRPr="006E0E7C">
              <w:rPr>
                <w:rFonts w:ascii="Times New Roman" w:hAnsi="Times New Roman" w:cs="Times New Roman"/>
              </w:rPr>
              <w:t>December 2</w:t>
            </w:r>
          </w:p>
          <w:p w14:paraId="11850E36" w14:textId="1892A38C" w:rsidR="008230BF" w:rsidRPr="006E0E7C" w:rsidRDefault="008230BF" w:rsidP="008230BF">
            <w:pPr>
              <w:rPr>
                <w:rFonts w:ascii="Times New Roman" w:hAnsi="Times New Roman" w:cs="Times New Roman"/>
              </w:rPr>
            </w:pPr>
            <w:r w:rsidRPr="006E0E7C">
              <w:rPr>
                <w:rFonts w:ascii="Times New Roman" w:hAnsi="Times New Roman" w:cs="Times New Roman"/>
              </w:rPr>
              <w:t xml:space="preserve">Chapter 11: Organizational Communication </w:t>
            </w:r>
          </w:p>
          <w:p w14:paraId="1088C1D4" w14:textId="421D8EA2" w:rsidR="00A2727F" w:rsidRPr="006E0E7C" w:rsidRDefault="00356DC4" w:rsidP="00A2727F">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Final Papers</w:t>
            </w:r>
            <w:r w:rsidR="00A2727F" w:rsidRPr="006E0E7C">
              <w:rPr>
                <w:rFonts w:ascii="Times New Roman" w:hAnsi="Times New Roman" w:cs="Times New Roman"/>
                <w:i/>
              </w:rPr>
              <w:t xml:space="preserve"> Due</w:t>
            </w:r>
            <w:commentRangeEnd w:id="55"/>
            <w:r w:rsidR="008230BF" w:rsidRPr="006E0E7C">
              <w:rPr>
                <w:rStyle w:val="CommentReference"/>
                <w:rFonts w:ascii="Times New Roman" w:hAnsi="Times New Roman" w:cs="Times New Roman"/>
              </w:rPr>
              <w:commentReference w:id="55"/>
            </w:r>
          </w:p>
          <w:p w14:paraId="69809A0F" w14:textId="77777777" w:rsidR="00A2727F" w:rsidRPr="006E0E7C" w:rsidRDefault="00A2727F" w:rsidP="00934D76">
            <w:pPr>
              <w:rPr>
                <w:rFonts w:ascii="Times New Roman" w:hAnsi="Times New Roman" w:cs="Times New Roman"/>
              </w:rPr>
            </w:pPr>
          </w:p>
        </w:tc>
      </w:tr>
      <w:tr w:rsidR="00A2727F" w:rsidRPr="006E0E7C" w14:paraId="2EF3DC33" w14:textId="77777777" w:rsidTr="00443F58">
        <w:trPr>
          <w:jc w:val="center"/>
        </w:trPr>
        <w:tc>
          <w:tcPr>
            <w:tcW w:w="1307" w:type="dxa"/>
          </w:tcPr>
          <w:p w14:paraId="5FF12E22"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lastRenderedPageBreak/>
              <w:t>15</w:t>
            </w:r>
          </w:p>
        </w:tc>
        <w:tc>
          <w:tcPr>
            <w:tcW w:w="3931" w:type="dxa"/>
          </w:tcPr>
          <w:p w14:paraId="4283B36E" w14:textId="0F69CCAB" w:rsidR="00A2727F" w:rsidRPr="006E0E7C" w:rsidRDefault="00671548" w:rsidP="00934D76">
            <w:pPr>
              <w:rPr>
                <w:rFonts w:ascii="Times New Roman" w:hAnsi="Times New Roman" w:cs="Times New Roman"/>
              </w:rPr>
            </w:pPr>
            <w:r w:rsidRPr="006E0E7C">
              <w:rPr>
                <w:rFonts w:ascii="Times New Roman" w:hAnsi="Times New Roman" w:cs="Times New Roman"/>
              </w:rPr>
              <w:t>December 6</w:t>
            </w:r>
          </w:p>
          <w:p w14:paraId="5130D3F2" w14:textId="0CC14A0E" w:rsidR="00A2727F" w:rsidRPr="006E0E7C" w:rsidRDefault="00D16B8A" w:rsidP="006E0E7C">
            <w:pPr>
              <w:rPr>
                <w:rFonts w:ascii="Times New Roman" w:hAnsi="Times New Roman" w:cs="Times New Roman"/>
              </w:rPr>
            </w:pPr>
            <w:r w:rsidRPr="006E0E7C">
              <w:rPr>
                <w:rFonts w:ascii="Times New Roman" w:hAnsi="Times New Roman" w:cs="Times New Roman"/>
              </w:rPr>
              <w:t>Group Project Day</w:t>
            </w:r>
          </w:p>
        </w:tc>
        <w:tc>
          <w:tcPr>
            <w:tcW w:w="3510" w:type="dxa"/>
          </w:tcPr>
          <w:p w14:paraId="593FCAF9" w14:textId="1142FB70" w:rsidR="00A2727F" w:rsidRPr="006E0E7C" w:rsidRDefault="00671548" w:rsidP="00934D76">
            <w:pPr>
              <w:rPr>
                <w:rFonts w:ascii="Times New Roman" w:hAnsi="Times New Roman" w:cs="Times New Roman"/>
              </w:rPr>
            </w:pPr>
            <w:r w:rsidRPr="006E0E7C">
              <w:rPr>
                <w:rFonts w:ascii="Times New Roman" w:hAnsi="Times New Roman" w:cs="Times New Roman"/>
              </w:rPr>
              <w:t>December 9</w:t>
            </w:r>
          </w:p>
          <w:p w14:paraId="4EFBDA55" w14:textId="6E42C08B" w:rsidR="00A2727F" w:rsidRPr="006E0E7C" w:rsidRDefault="00D16B8A" w:rsidP="006E0E7C">
            <w:pPr>
              <w:rPr>
                <w:rFonts w:ascii="Times New Roman" w:hAnsi="Times New Roman" w:cs="Times New Roman"/>
              </w:rPr>
            </w:pPr>
            <w:r w:rsidRPr="006E0E7C">
              <w:rPr>
                <w:rFonts w:ascii="Times New Roman" w:hAnsi="Times New Roman" w:cs="Times New Roman"/>
              </w:rPr>
              <w:t>Group Project Day</w:t>
            </w:r>
          </w:p>
        </w:tc>
      </w:tr>
      <w:tr w:rsidR="00671548" w:rsidRPr="006E0E7C" w14:paraId="5195775C" w14:textId="77777777" w:rsidTr="00443F58">
        <w:trPr>
          <w:jc w:val="center"/>
        </w:trPr>
        <w:tc>
          <w:tcPr>
            <w:tcW w:w="1307" w:type="dxa"/>
          </w:tcPr>
          <w:p w14:paraId="5C536AE4" w14:textId="6DAE0E5D" w:rsidR="00671548" w:rsidRPr="006E0E7C" w:rsidRDefault="00671548" w:rsidP="00671548">
            <w:pPr>
              <w:rPr>
                <w:rFonts w:ascii="Times New Roman" w:hAnsi="Times New Roman" w:cs="Times New Roman"/>
              </w:rPr>
            </w:pPr>
            <w:r w:rsidRPr="006E0E7C">
              <w:rPr>
                <w:rFonts w:ascii="Times New Roman" w:hAnsi="Times New Roman" w:cs="Times New Roman"/>
              </w:rPr>
              <w:t>16</w:t>
            </w:r>
          </w:p>
        </w:tc>
        <w:tc>
          <w:tcPr>
            <w:tcW w:w="3931" w:type="dxa"/>
          </w:tcPr>
          <w:p w14:paraId="380C6023" w14:textId="5E528E9C" w:rsidR="00671548" w:rsidRPr="006E0E7C" w:rsidRDefault="00671548" w:rsidP="00671548">
            <w:pPr>
              <w:rPr>
                <w:rFonts w:ascii="Times New Roman" w:hAnsi="Times New Roman" w:cs="Times New Roman"/>
              </w:rPr>
            </w:pPr>
            <w:r w:rsidRPr="006E0E7C">
              <w:rPr>
                <w:rFonts w:ascii="Times New Roman" w:hAnsi="Times New Roman" w:cs="Times New Roman"/>
              </w:rPr>
              <w:t>December 13</w:t>
            </w:r>
          </w:p>
          <w:p w14:paraId="04418D54" w14:textId="77777777" w:rsidR="00356DC4" w:rsidRPr="006E0E7C" w:rsidRDefault="00356DC4" w:rsidP="00356DC4">
            <w:pPr>
              <w:rPr>
                <w:rFonts w:ascii="Times New Roman" w:hAnsi="Times New Roman" w:cs="Times New Roman"/>
              </w:rPr>
            </w:pPr>
            <w:r w:rsidRPr="006E0E7C">
              <w:rPr>
                <w:rFonts w:ascii="Times New Roman" w:hAnsi="Times New Roman" w:cs="Times New Roman"/>
              </w:rPr>
              <w:t>Group Presentations</w:t>
            </w:r>
          </w:p>
          <w:p w14:paraId="7977F0DA" w14:textId="23E06464" w:rsidR="00671548" w:rsidRPr="006E0E7C" w:rsidRDefault="00356DC4" w:rsidP="00671548">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Group Presentations Due</w:t>
            </w:r>
          </w:p>
        </w:tc>
        <w:tc>
          <w:tcPr>
            <w:tcW w:w="3510" w:type="dxa"/>
          </w:tcPr>
          <w:p w14:paraId="61D6F40B" w14:textId="0F4457CD" w:rsidR="00671548" w:rsidRPr="006E0E7C" w:rsidRDefault="00671548" w:rsidP="00671548">
            <w:pPr>
              <w:rPr>
                <w:rFonts w:ascii="Times New Roman" w:hAnsi="Times New Roman" w:cs="Times New Roman"/>
              </w:rPr>
            </w:pPr>
            <w:r w:rsidRPr="006E0E7C">
              <w:rPr>
                <w:rFonts w:ascii="Times New Roman" w:hAnsi="Times New Roman" w:cs="Times New Roman"/>
              </w:rPr>
              <w:t>December 16</w:t>
            </w:r>
          </w:p>
          <w:p w14:paraId="71FF8D93" w14:textId="77777777" w:rsidR="00356DC4" w:rsidRPr="006E0E7C" w:rsidRDefault="00356DC4" w:rsidP="00356DC4">
            <w:pPr>
              <w:rPr>
                <w:rFonts w:ascii="Times New Roman" w:hAnsi="Times New Roman" w:cs="Times New Roman"/>
              </w:rPr>
            </w:pPr>
            <w:r w:rsidRPr="006E0E7C">
              <w:rPr>
                <w:rFonts w:ascii="Times New Roman" w:hAnsi="Times New Roman" w:cs="Times New Roman"/>
              </w:rPr>
              <w:t>Group Presentations</w:t>
            </w:r>
          </w:p>
          <w:p w14:paraId="7ED1CC3F" w14:textId="34B7A4FF" w:rsidR="00671548" w:rsidRPr="006E0E7C" w:rsidRDefault="00356DC4" w:rsidP="00356DC4">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Group Presentations Due</w:t>
            </w:r>
          </w:p>
        </w:tc>
      </w:tr>
    </w:tbl>
    <w:p w14:paraId="73F64370" w14:textId="08C3777B" w:rsidR="00A2727F" w:rsidRPr="006E0E7C" w:rsidRDefault="00A2727F" w:rsidP="00A2727F">
      <w:pPr>
        <w:rPr>
          <w:rFonts w:ascii="Times New Roman" w:hAnsi="Times New Roman" w:cs="Times New Roman"/>
        </w:rPr>
      </w:pPr>
    </w:p>
    <w:p w14:paraId="798ECAD8" w14:textId="77777777" w:rsidR="00DD1D66" w:rsidRDefault="00DD1D66" w:rsidP="00DD1D66">
      <w:pPr>
        <w:pBdr>
          <w:top w:val="single" w:sz="4" w:space="1" w:color="auto"/>
          <w:left w:val="single" w:sz="4" w:space="4" w:color="auto"/>
          <w:bottom w:val="single" w:sz="4" w:space="1" w:color="auto"/>
          <w:right w:val="single" w:sz="4" w:space="4" w:color="auto"/>
        </w:pBdr>
        <w:jc w:val="center"/>
        <w:rPr>
          <w:ins w:id="56" w:author="Nicole Adams" w:date="2021-07-06T08:35:00Z"/>
          <w:rFonts w:ascii="Times New Roman" w:hAnsi="Times New Roman" w:cs="Times New Roman"/>
        </w:rPr>
      </w:pPr>
      <w:ins w:id="57" w:author="Nicole Adams" w:date="2021-07-06T08:34:00Z">
        <w:r>
          <w:rPr>
            <w:rFonts w:ascii="Times New Roman" w:hAnsi="Times New Roman" w:cs="Times New Roman"/>
          </w:rPr>
          <w:t xml:space="preserve"> </w:t>
        </w:r>
      </w:ins>
      <w:moveToRangeStart w:id="58" w:author="Nicole Adams" w:date="2021-07-06T08:34:00Z" w:name="move76452905"/>
      <w:moveTo w:id="59" w:author="Nicole Adams" w:date="2021-07-06T08:34:00Z">
        <w:r w:rsidRPr="006E0E7C">
          <w:rPr>
            <w:rFonts w:ascii="Times New Roman" w:hAnsi="Times New Roman" w:cs="Times New Roman"/>
          </w:rPr>
          <w:t>Keep in mind that this syllabus may be flexible.</w:t>
        </w:r>
      </w:moveTo>
      <w:moveToRangeEnd w:id="58"/>
      <w:ins w:id="60" w:author="Nicole Adams" w:date="2021-07-06T08:34:00Z">
        <w:r>
          <w:rPr>
            <w:rFonts w:ascii="Times New Roman" w:hAnsi="Times New Roman" w:cs="Times New Roman"/>
          </w:rPr>
          <w:t xml:space="preserve"> </w:t>
        </w:r>
      </w:ins>
      <w:r w:rsidR="00A2727F" w:rsidRPr="006E0E7C">
        <w:rPr>
          <w:rFonts w:ascii="Times New Roman" w:hAnsi="Times New Roman" w:cs="Times New Roman"/>
        </w:rPr>
        <w:t>There is a good chance I’ll have to change things up</w:t>
      </w:r>
      <w:ins w:id="61" w:author="Nicole Adams" w:date="2021-07-06T08:35:00Z">
        <w:r>
          <w:rPr>
            <w:rFonts w:ascii="Times New Roman" w:hAnsi="Times New Roman" w:cs="Times New Roman"/>
          </w:rPr>
          <w:t xml:space="preserve">. </w:t>
        </w:r>
      </w:ins>
    </w:p>
    <w:p w14:paraId="498624D6" w14:textId="70DA161A" w:rsidR="00A2727F" w:rsidRPr="006E0E7C" w:rsidDel="00DD1D66" w:rsidRDefault="00A2727F" w:rsidP="00A2727F">
      <w:pPr>
        <w:pBdr>
          <w:top w:val="single" w:sz="4" w:space="1" w:color="auto"/>
          <w:left w:val="single" w:sz="4" w:space="4" w:color="auto"/>
          <w:bottom w:val="single" w:sz="4" w:space="1" w:color="auto"/>
          <w:right w:val="single" w:sz="4" w:space="4" w:color="auto"/>
        </w:pBdr>
        <w:jc w:val="center"/>
        <w:rPr>
          <w:del w:id="62" w:author="Nicole Adams" w:date="2021-07-06T08:35:00Z"/>
          <w:rFonts w:ascii="Times New Roman" w:hAnsi="Times New Roman" w:cs="Times New Roman"/>
        </w:rPr>
      </w:pPr>
      <w:del w:id="63" w:author="Nicole Adams" w:date="2021-07-06T08:35:00Z">
        <w:r w:rsidRPr="006E0E7C" w:rsidDel="00DD1D66">
          <w:rPr>
            <w:rFonts w:ascii="Times New Roman" w:hAnsi="Times New Roman" w:cs="Times New Roman"/>
          </w:rPr>
          <w:delText xml:space="preserve"> on the syllabus.  </w:delText>
        </w:r>
      </w:del>
      <w:moveFromRangeStart w:id="64" w:author="Nicole Adams" w:date="2021-07-06T08:34:00Z" w:name="move76452905"/>
      <w:moveFrom w:id="65" w:author="Nicole Adams" w:date="2021-07-06T08:34:00Z">
        <w:r w:rsidRPr="006E0E7C" w:rsidDel="00DD1D66">
          <w:rPr>
            <w:rFonts w:ascii="Times New Roman" w:hAnsi="Times New Roman" w:cs="Times New Roman"/>
          </w:rPr>
          <w:t xml:space="preserve">Keep in mind that this syllabus may </w:t>
        </w:r>
        <w:del w:id="66" w:author="Nicole Adams" w:date="2021-07-06T08:34:00Z">
          <w:r w:rsidRPr="006E0E7C" w:rsidDel="00DD1D66">
            <w:rPr>
              <w:rFonts w:ascii="Times New Roman" w:hAnsi="Times New Roman" w:cs="Times New Roman"/>
            </w:rPr>
            <w:delText>be flexible.</w:delText>
          </w:r>
        </w:del>
      </w:moveFrom>
      <w:moveFromRangeEnd w:id="64"/>
      <w:del w:id="67" w:author="Nicole Adams" w:date="2021-07-06T08:34:00Z">
        <w:r w:rsidRPr="006E0E7C" w:rsidDel="00DD1D66">
          <w:rPr>
            <w:rFonts w:ascii="Times New Roman" w:hAnsi="Times New Roman" w:cs="Times New Roman"/>
          </w:rPr>
          <w:delText xml:space="preserve">  </w:delText>
        </w:r>
      </w:del>
      <w:r w:rsidRPr="006E0E7C">
        <w:rPr>
          <w:rFonts w:ascii="Times New Roman" w:hAnsi="Times New Roman" w:cs="Times New Roman"/>
        </w:rPr>
        <w:t xml:space="preserve">Of course, I’ll announce any changes </w:t>
      </w:r>
      <w:del w:id="68" w:author="Nicole Adams" w:date="2021-07-06T08:35:00Z">
        <w:r w:rsidRPr="006E0E7C" w:rsidDel="00DD1D66">
          <w:rPr>
            <w:rFonts w:ascii="Times New Roman" w:hAnsi="Times New Roman" w:cs="Times New Roman"/>
          </w:rPr>
          <w:delText>we make</w:delText>
        </w:r>
      </w:del>
      <w:ins w:id="69" w:author="Nicole Adams" w:date="2021-07-06T08:35:00Z">
        <w:r w:rsidR="00DD1D66">
          <w:rPr>
            <w:rFonts w:ascii="Times New Roman" w:hAnsi="Times New Roman" w:cs="Times New Roman"/>
          </w:rPr>
          <w:t>made</w:t>
        </w:r>
      </w:ins>
      <w:r w:rsidRPr="006E0E7C">
        <w:rPr>
          <w:rFonts w:ascii="Times New Roman" w:hAnsi="Times New Roman" w:cs="Times New Roman"/>
        </w:rPr>
        <w:t>.</w:t>
      </w:r>
    </w:p>
    <w:p w14:paraId="3A3FF70A" w14:textId="77777777" w:rsidR="00A2727F" w:rsidRPr="006E0E7C" w:rsidRDefault="00A2727F">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p>
    <w:p w14:paraId="42F5178B" w14:textId="4FD671D7" w:rsidR="00A2727F" w:rsidRPr="006E0E7C" w:rsidRDefault="00A2727F" w:rsidP="00A2727F">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E0E7C">
        <w:rPr>
          <w:rFonts w:ascii="Times New Roman" w:hAnsi="Times New Roman" w:cs="Times New Roman"/>
        </w:rPr>
        <w:t xml:space="preserve">If you have any questions about anything on this syllabus, </w:t>
      </w:r>
      <w:ins w:id="70" w:author="Nicole Adams" w:date="2021-07-06T08:35:00Z">
        <w:r w:rsidR="00DD1D66">
          <w:rPr>
            <w:rFonts w:ascii="Times New Roman" w:hAnsi="Times New Roman" w:cs="Times New Roman"/>
          </w:rPr>
          <w:t>p</w:t>
        </w:r>
      </w:ins>
      <w:del w:id="71" w:author="Nicole Adams" w:date="2021-07-06T08:35:00Z">
        <w:r w:rsidRPr="006E0E7C" w:rsidDel="00DD1D66">
          <w:rPr>
            <w:rFonts w:ascii="Times New Roman" w:hAnsi="Times New Roman" w:cs="Times New Roman"/>
          </w:rPr>
          <w:delText>p</w:delText>
        </w:r>
      </w:del>
      <w:r w:rsidRPr="006E0E7C">
        <w:rPr>
          <w:rFonts w:ascii="Times New Roman" w:hAnsi="Times New Roman" w:cs="Times New Roman"/>
        </w:rPr>
        <w:t>lease feel free to ask me!  A copy of this will also be posted on Moodle.</w:t>
      </w:r>
    </w:p>
    <w:p w14:paraId="6B5BF11F" w14:textId="1A942DEB" w:rsidR="00B432A3" w:rsidRPr="006A6E1D" w:rsidRDefault="00B432A3" w:rsidP="00B432A3">
      <w:pPr>
        <w:pStyle w:val="Default"/>
        <w:rPr>
          <w:b/>
          <w:bCs/>
          <w:color w:val="auto"/>
          <w:u w:val="single"/>
          <w:rPrChange w:id="72" w:author="Nicole Adams" w:date="2021-07-02T15:25:00Z">
            <w:rPr>
              <w:b/>
              <w:bCs/>
              <w:color w:val="auto"/>
              <w:sz w:val="23"/>
              <w:szCs w:val="23"/>
              <w:u w:val="single"/>
            </w:rPr>
          </w:rPrChange>
        </w:rPr>
      </w:pPr>
      <w:r w:rsidRPr="006A6E1D">
        <w:rPr>
          <w:b/>
          <w:bCs/>
          <w:color w:val="auto"/>
          <w:u w:val="single"/>
          <w:rPrChange w:id="73" w:author="Nicole Adams" w:date="2021-07-02T15:25:00Z">
            <w:rPr>
              <w:b/>
              <w:bCs/>
              <w:color w:val="auto"/>
              <w:sz w:val="23"/>
              <w:szCs w:val="23"/>
              <w:u w:val="single"/>
            </w:rPr>
          </w:rPrChange>
        </w:rPr>
        <w:t>Group Project &amp; Presentation</w:t>
      </w:r>
    </w:p>
    <w:p w14:paraId="508446C4" w14:textId="77777777" w:rsidR="00536ECC" w:rsidRPr="006A6E1D" w:rsidRDefault="001E2C66" w:rsidP="001E2C66">
      <w:pPr>
        <w:pStyle w:val="Default"/>
        <w:rPr>
          <w:color w:val="auto"/>
          <w:rPrChange w:id="74" w:author="Nicole Adams" w:date="2021-07-02T15:25:00Z">
            <w:rPr>
              <w:color w:val="auto"/>
              <w:sz w:val="23"/>
              <w:szCs w:val="23"/>
            </w:rPr>
          </w:rPrChange>
        </w:rPr>
      </w:pPr>
      <w:r w:rsidRPr="006A6E1D">
        <w:rPr>
          <w:color w:val="auto"/>
          <w:rPrChange w:id="75" w:author="Nicole Adams" w:date="2021-07-02T15:25:00Z">
            <w:rPr>
              <w:color w:val="auto"/>
              <w:sz w:val="23"/>
              <w:szCs w:val="23"/>
            </w:rPr>
          </w:rPrChange>
        </w:rPr>
        <w:t>For this project you will be identifying a job of your choosing (this could be something you know well, aspire towards or an example from the course). Taking this job, you will design your strategy for a legally compliant system to select, evaluate performance, motivate and keep the employee satisfied and develop this incumbent into a leadership role using concepts discussed throughout the course. You will use at least 5 peer-reviewed articles and follow APA formatting (</w:t>
      </w:r>
      <w:r w:rsidR="00020B9A" w:rsidRPr="00560A23">
        <w:fldChar w:fldCharType="begin"/>
      </w:r>
      <w:r w:rsidR="00020B9A" w:rsidRPr="006A6E1D">
        <w:instrText xml:space="preserve"> HYPERLINK "https://owl.purdue.edu/owl/research_and_citation/apa_style/apa_formatting_and_style_guide/apa_sample_paper.html" </w:instrText>
      </w:r>
      <w:r w:rsidR="00020B9A" w:rsidRPr="006A6E1D">
        <w:rPr>
          <w:rPrChange w:id="76" w:author="Nicole Adams" w:date="2021-07-02T15:25:00Z">
            <w:rPr>
              <w:rStyle w:val="Hyperlink"/>
              <w:sz w:val="23"/>
              <w:szCs w:val="23"/>
            </w:rPr>
          </w:rPrChange>
        </w:rPr>
        <w:fldChar w:fldCharType="separate"/>
      </w:r>
      <w:r w:rsidRPr="006A6E1D">
        <w:rPr>
          <w:rStyle w:val="Hyperlink"/>
          <w:rPrChange w:id="77" w:author="Nicole Adams" w:date="2021-07-02T15:25:00Z">
            <w:rPr>
              <w:rStyle w:val="Hyperlink"/>
              <w:sz w:val="23"/>
              <w:szCs w:val="23"/>
            </w:rPr>
          </w:rPrChange>
        </w:rPr>
        <w:t>https://owl.purdue.edu/owl/research_and_citation/apa_style/apa_formatting_and_style_guide/apa_sample_paper.html</w:t>
      </w:r>
      <w:r w:rsidR="00020B9A" w:rsidRPr="006A6E1D">
        <w:rPr>
          <w:rStyle w:val="Hyperlink"/>
          <w:rPrChange w:id="78" w:author="Nicole Adams" w:date="2021-07-02T15:25:00Z">
            <w:rPr>
              <w:rStyle w:val="Hyperlink"/>
              <w:sz w:val="23"/>
              <w:szCs w:val="23"/>
            </w:rPr>
          </w:rPrChange>
        </w:rPr>
        <w:fldChar w:fldCharType="end"/>
      </w:r>
      <w:r w:rsidRPr="006A6E1D">
        <w:rPr>
          <w:color w:val="auto"/>
          <w:rPrChange w:id="79" w:author="Nicole Adams" w:date="2021-07-02T15:25:00Z">
            <w:rPr>
              <w:color w:val="auto"/>
              <w:sz w:val="23"/>
              <w:szCs w:val="23"/>
            </w:rPr>
          </w:rPrChange>
        </w:rPr>
        <w:t xml:space="preserve">). </w:t>
      </w:r>
    </w:p>
    <w:p w14:paraId="5A1603A1" w14:textId="77777777" w:rsidR="00536ECC" w:rsidRPr="006A6E1D" w:rsidRDefault="00536ECC" w:rsidP="001E2C66">
      <w:pPr>
        <w:pStyle w:val="Default"/>
        <w:rPr>
          <w:color w:val="auto"/>
          <w:rPrChange w:id="80" w:author="Nicole Adams" w:date="2021-07-02T15:25:00Z">
            <w:rPr>
              <w:color w:val="auto"/>
              <w:sz w:val="23"/>
              <w:szCs w:val="23"/>
            </w:rPr>
          </w:rPrChange>
        </w:rPr>
      </w:pPr>
    </w:p>
    <w:p w14:paraId="19256796" w14:textId="7D9BB906" w:rsidR="001E2C66" w:rsidRPr="006A6E1D" w:rsidRDefault="001E2C66" w:rsidP="001E2C66">
      <w:pPr>
        <w:pStyle w:val="Default"/>
        <w:rPr>
          <w:color w:val="auto"/>
          <w:rPrChange w:id="81" w:author="Nicole Adams" w:date="2021-07-02T15:25:00Z">
            <w:rPr>
              <w:color w:val="auto"/>
              <w:sz w:val="23"/>
              <w:szCs w:val="23"/>
            </w:rPr>
          </w:rPrChange>
        </w:rPr>
      </w:pPr>
      <w:r w:rsidRPr="006A6E1D">
        <w:rPr>
          <w:color w:val="auto"/>
          <w:rPrChange w:id="82" w:author="Nicole Adams" w:date="2021-07-02T15:25:00Z">
            <w:rPr>
              <w:color w:val="auto"/>
              <w:sz w:val="23"/>
              <w:szCs w:val="23"/>
            </w:rPr>
          </w:rPrChange>
        </w:rPr>
        <w:t xml:space="preserve">Please include all relevant examples in the Appendix such as: structured interview questions, behavioral rating scale, assessment questions etc.   </w:t>
      </w:r>
    </w:p>
    <w:p w14:paraId="37D365C6" w14:textId="36461A04" w:rsidR="00A2727F" w:rsidDel="006A6E1D" w:rsidRDefault="00A2727F" w:rsidP="00C467A8">
      <w:pPr>
        <w:pStyle w:val="BodyText"/>
        <w:rPr>
          <w:del w:id="83" w:author="Nicole Adams" w:date="2021-07-02T15:25:00Z"/>
          <w:b/>
          <w:bCs/>
        </w:rPr>
      </w:pPr>
    </w:p>
    <w:p w14:paraId="5A25CE9F" w14:textId="77777777" w:rsidR="00C467A8" w:rsidRPr="00C467A8" w:rsidRDefault="00C467A8" w:rsidP="00C467A8">
      <w:pPr>
        <w:pStyle w:val="BodyText"/>
        <w:rPr>
          <w:b/>
          <w:bCs/>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Change w:id="84" w:author="Nicole Adams" w:date="2021-07-06T08:36:00Z">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PrChange>
      </w:tblPr>
      <w:tblGrid>
        <w:gridCol w:w="2370"/>
        <w:gridCol w:w="2102"/>
        <w:gridCol w:w="2109"/>
        <w:gridCol w:w="2301"/>
        <w:gridCol w:w="1795"/>
        <w:tblGridChange w:id="85">
          <w:tblGrid>
            <w:gridCol w:w="2370"/>
            <w:gridCol w:w="1922"/>
            <w:gridCol w:w="2289"/>
            <w:gridCol w:w="2216"/>
            <w:gridCol w:w="1880"/>
          </w:tblGrid>
        </w:tblGridChange>
      </w:tblGrid>
      <w:tr w:rsidR="00C467A8" w:rsidRPr="00C467A8" w14:paraId="63B8FE97" w14:textId="77777777" w:rsidTr="00DD1D66">
        <w:trPr>
          <w:trHeight w:val="449"/>
          <w:trPrChange w:id="86" w:author="Nicole Adams" w:date="2021-07-06T08:36:00Z">
            <w:trPr>
              <w:trHeight w:val="449"/>
            </w:trPr>
          </w:trPrChange>
        </w:trPr>
        <w:tc>
          <w:tcPr>
            <w:tcW w:w="0" w:type="auto"/>
            <w:shd w:val="clear" w:color="auto" w:fill="002060"/>
            <w:tcPrChange w:id="87" w:author="Nicole Adams" w:date="2021-07-06T08:36:00Z">
              <w:tcPr>
                <w:tcW w:w="0" w:type="auto"/>
                <w:shd w:val="clear" w:color="auto" w:fill="002060"/>
              </w:tcPr>
            </w:tcPrChange>
          </w:tcPr>
          <w:p w14:paraId="7774A205" w14:textId="0E0DD3BC" w:rsidR="00C467A8" w:rsidRPr="00C467A8" w:rsidRDefault="00C467A8" w:rsidP="00934D76">
            <w:pPr>
              <w:pStyle w:val="TableParagraph"/>
              <w:rPr>
                <w:b/>
                <w:bCs/>
                <w:sz w:val="20"/>
              </w:rPr>
            </w:pPr>
            <w:r w:rsidRPr="00C467A8">
              <w:rPr>
                <w:b/>
                <w:bCs/>
                <w:sz w:val="32"/>
                <w:szCs w:val="36"/>
              </w:rPr>
              <w:t>Focus Area</w:t>
            </w:r>
          </w:p>
        </w:tc>
        <w:tc>
          <w:tcPr>
            <w:tcW w:w="2102" w:type="dxa"/>
            <w:shd w:val="clear" w:color="auto" w:fill="002060"/>
            <w:tcPrChange w:id="88" w:author="Nicole Adams" w:date="2021-07-06T08:36:00Z">
              <w:tcPr>
                <w:tcW w:w="0" w:type="auto"/>
                <w:shd w:val="clear" w:color="auto" w:fill="002060"/>
              </w:tcPr>
            </w:tcPrChange>
          </w:tcPr>
          <w:p w14:paraId="5078881C" w14:textId="77777777" w:rsidR="00C467A8" w:rsidRPr="00C467A8" w:rsidRDefault="00C467A8" w:rsidP="00C467A8">
            <w:pPr>
              <w:pStyle w:val="TableParagraph"/>
              <w:spacing w:line="275" w:lineRule="exact"/>
              <w:rPr>
                <w:b/>
                <w:bCs/>
                <w:sz w:val="24"/>
              </w:rPr>
            </w:pPr>
            <w:r w:rsidRPr="00C467A8">
              <w:rPr>
                <w:b/>
                <w:bCs/>
                <w:sz w:val="24"/>
              </w:rPr>
              <w:t>Excellent</w:t>
            </w:r>
            <w:r w:rsidRPr="00C467A8">
              <w:rPr>
                <w:b/>
                <w:bCs/>
                <w:spacing w:val="-2"/>
                <w:sz w:val="24"/>
              </w:rPr>
              <w:t xml:space="preserve"> </w:t>
            </w:r>
            <w:r w:rsidRPr="00C467A8">
              <w:rPr>
                <w:b/>
                <w:bCs/>
                <w:sz w:val="24"/>
              </w:rPr>
              <w:t>(4)</w:t>
            </w:r>
          </w:p>
        </w:tc>
        <w:tc>
          <w:tcPr>
            <w:tcW w:w="2109" w:type="dxa"/>
            <w:shd w:val="clear" w:color="auto" w:fill="002060"/>
            <w:tcPrChange w:id="89" w:author="Nicole Adams" w:date="2021-07-06T08:36:00Z">
              <w:tcPr>
                <w:tcW w:w="0" w:type="auto"/>
                <w:shd w:val="clear" w:color="auto" w:fill="002060"/>
              </w:tcPr>
            </w:tcPrChange>
          </w:tcPr>
          <w:p w14:paraId="3B0A8266" w14:textId="0B2B03F3" w:rsidR="00C467A8" w:rsidRPr="00C467A8" w:rsidRDefault="00C467A8" w:rsidP="00C467A8">
            <w:pPr>
              <w:pStyle w:val="TableParagraph"/>
              <w:spacing w:line="275" w:lineRule="exact"/>
              <w:ind w:right="949"/>
              <w:jc w:val="right"/>
              <w:rPr>
                <w:b/>
                <w:bCs/>
                <w:sz w:val="24"/>
              </w:rPr>
            </w:pPr>
            <w:r>
              <w:rPr>
                <w:b/>
                <w:bCs/>
                <w:sz w:val="24"/>
              </w:rPr>
              <w:t xml:space="preserve">   </w:t>
            </w:r>
            <w:r w:rsidRPr="00C467A8">
              <w:rPr>
                <w:b/>
                <w:bCs/>
                <w:sz w:val="24"/>
              </w:rPr>
              <w:t>Good</w:t>
            </w:r>
            <w:r w:rsidRPr="00C467A8">
              <w:rPr>
                <w:b/>
                <w:bCs/>
                <w:spacing w:val="-2"/>
                <w:sz w:val="24"/>
              </w:rPr>
              <w:t>(</w:t>
            </w:r>
            <w:r w:rsidRPr="00C467A8">
              <w:rPr>
                <w:b/>
                <w:bCs/>
                <w:sz w:val="24"/>
              </w:rPr>
              <w:t>3)</w:t>
            </w:r>
          </w:p>
        </w:tc>
        <w:tc>
          <w:tcPr>
            <w:tcW w:w="2301" w:type="dxa"/>
            <w:shd w:val="clear" w:color="auto" w:fill="002060"/>
            <w:tcPrChange w:id="90" w:author="Nicole Adams" w:date="2021-07-06T08:36:00Z">
              <w:tcPr>
                <w:tcW w:w="0" w:type="auto"/>
                <w:shd w:val="clear" w:color="auto" w:fill="002060"/>
              </w:tcPr>
            </w:tcPrChange>
          </w:tcPr>
          <w:p w14:paraId="1D394FEF" w14:textId="77777777" w:rsidR="00C467A8" w:rsidRPr="00C467A8" w:rsidRDefault="00C467A8" w:rsidP="00C467A8">
            <w:pPr>
              <w:pStyle w:val="TableParagraph"/>
              <w:spacing w:line="275" w:lineRule="exact"/>
              <w:rPr>
                <w:b/>
                <w:bCs/>
                <w:sz w:val="24"/>
              </w:rPr>
            </w:pPr>
            <w:r w:rsidRPr="00C467A8">
              <w:rPr>
                <w:b/>
                <w:bCs/>
                <w:sz w:val="24"/>
              </w:rPr>
              <w:t>Adequate</w:t>
            </w:r>
            <w:r w:rsidRPr="00C467A8">
              <w:rPr>
                <w:b/>
                <w:bCs/>
                <w:spacing w:val="-2"/>
                <w:sz w:val="24"/>
              </w:rPr>
              <w:t xml:space="preserve"> </w:t>
            </w:r>
            <w:r w:rsidRPr="00C467A8">
              <w:rPr>
                <w:b/>
                <w:bCs/>
                <w:sz w:val="24"/>
              </w:rPr>
              <w:t>(2)</w:t>
            </w:r>
          </w:p>
        </w:tc>
        <w:tc>
          <w:tcPr>
            <w:tcW w:w="1795" w:type="dxa"/>
            <w:shd w:val="clear" w:color="auto" w:fill="002060"/>
            <w:tcPrChange w:id="91" w:author="Nicole Adams" w:date="2021-07-06T08:36:00Z">
              <w:tcPr>
                <w:tcW w:w="0" w:type="auto"/>
                <w:shd w:val="clear" w:color="auto" w:fill="002060"/>
              </w:tcPr>
            </w:tcPrChange>
          </w:tcPr>
          <w:p w14:paraId="3ABC453D" w14:textId="77777777" w:rsidR="00C467A8" w:rsidRPr="00C467A8" w:rsidRDefault="00C467A8" w:rsidP="00C467A8">
            <w:pPr>
              <w:pStyle w:val="TableParagraph"/>
              <w:spacing w:line="275" w:lineRule="exact"/>
              <w:rPr>
                <w:b/>
                <w:bCs/>
                <w:sz w:val="24"/>
              </w:rPr>
            </w:pPr>
            <w:r w:rsidRPr="00C467A8">
              <w:rPr>
                <w:b/>
                <w:bCs/>
                <w:sz w:val="24"/>
              </w:rPr>
              <w:t>Weak</w:t>
            </w:r>
            <w:r w:rsidRPr="00C467A8">
              <w:rPr>
                <w:b/>
                <w:bCs/>
                <w:spacing w:val="-1"/>
                <w:sz w:val="24"/>
              </w:rPr>
              <w:t xml:space="preserve"> </w:t>
            </w:r>
            <w:r w:rsidRPr="00C467A8">
              <w:rPr>
                <w:b/>
                <w:bCs/>
                <w:sz w:val="24"/>
              </w:rPr>
              <w:t>(1)</w:t>
            </w:r>
          </w:p>
        </w:tc>
      </w:tr>
      <w:tr w:rsidR="00450E9A" w14:paraId="4BDA4D7E" w14:textId="77777777" w:rsidTr="00DD1D66">
        <w:trPr>
          <w:trHeight w:val="1379"/>
          <w:trPrChange w:id="92" w:author="Nicole Adams" w:date="2021-07-06T08:36:00Z">
            <w:trPr>
              <w:trHeight w:val="1379"/>
            </w:trPr>
          </w:trPrChange>
        </w:trPr>
        <w:tc>
          <w:tcPr>
            <w:tcW w:w="0" w:type="auto"/>
            <w:shd w:val="clear" w:color="auto" w:fill="D9E2F3" w:themeFill="accent1" w:themeFillTint="33"/>
            <w:tcPrChange w:id="93" w:author="Nicole Adams" w:date="2021-07-06T08:36:00Z">
              <w:tcPr>
                <w:tcW w:w="0" w:type="auto"/>
                <w:shd w:val="clear" w:color="auto" w:fill="D9E2F3" w:themeFill="accent1" w:themeFillTint="33"/>
              </w:tcPr>
            </w:tcPrChange>
          </w:tcPr>
          <w:p w14:paraId="4B0BC0FE" w14:textId="77777777" w:rsidR="00C467A8" w:rsidRDefault="00C467A8" w:rsidP="00934D76">
            <w:pPr>
              <w:pStyle w:val="TableParagraph"/>
              <w:spacing w:line="228" w:lineRule="exact"/>
              <w:ind w:left="107"/>
              <w:rPr>
                <w:b/>
                <w:sz w:val="20"/>
              </w:rPr>
            </w:pPr>
            <w:r>
              <w:rPr>
                <w:b/>
                <w:sz w:val="20"/>
              </w:rPr>
              <w:t>RESPONSE</w:t>
            </w:r>
            <w:r>
              <w:rPr>
                <w:b/>
                <w:spacing w:val="-3"/>
                <w:sz w:val="20"/>
              </w:rPr>
              <w:t xml:space="preserve"> </w:t>
            </w:r>
            <w:r>
              <w:rPr>
                <w:b/>
                <w:sz w:val="20"/>
              </w:rPr>
              <w:t>TO</w:t>
            </w:r>
            <w:r>
              <w:rPr>
                <w:b/>
                <w:spacing w:val="-1"/>
                <w:sz w:val="20"/>
              </w:rPr>
              <w:t xml:space="preserve"> </w:t>
            </w:r>
            <w:r>
              <w:rPr>
                <w:b/>
                <w:sz w:val="20"/>
              </w:rPr>
              <w:t>ASSIGNMENT:</w:t>
            </w:r>
          </w:p>
          <w:p w14:paraId="1CF7BDD2" w14:textId="77777777" w:rsidR="00C467A8" w:rsidRDefault="00C467A8" w:rsidP="00934D76">
            <w:pPr>
              <w:pStyle w:val="TableParagraph"/>
              <w:ind w:left="107" w:right="91"/>
              <w:rPr>
                <w:sz w:val="20"/>
              </w:rPr>
            </w:pPr>
            <w:r>
              <w:rPr>
                <w:sz w:val="20"/>
              </w:rPr>
              <w:t>Oral presentations are expected to</w:t>
            </w:r>
            <w:r>
              <w:rPr>
                <w:spacing w:val="1"/>
                <w:sz w:val="20"/>
              </w:rPr>
              <w:t xml:space="preserve"> </w:t>
            </w:r>
            <w:r>
              <w:rPr>
                <w:sz w:val="20"/>
              </w:rPr>
              <w:t>completely address the topic and</w:t>
            </w:r>
            <w:r>
              <w:rPr>
                <w:spacing w:val="1"/>
                <w:sz w:val="20"/>
              </w:rPr>
              <w:t xml:space="preserve"> </w:t>
            </w:r>
            <w:r>
              <w:rPr>
                <w:sz w:val="20"/>
              </w:rPr>
              <w:t>requirements set forth in the</w:t>
            </w:r>
            <w:r>
              <w:rPr>
                <w:spacing w:val="1"/>
                <w:sz w:val="20"/>
              </w:rPr>
              <w:t xml:space="preserve"> </w:t>
            </w:r>
            <w:r>
              <w:rPr>
                <w:sz w:val="20"/>
              </w:rPr>
              <w:t>assignment,</w:t>
            </w:r>
            <w:r>
              <w:rPr>
                <w:spacing w:val="-4"/>
                <w:sz w:val="20"/>
              </w:rPr>
              <w:t xml:space="preserve"> </w:t>
            </w:r>
            <w:r>
              <w:rPr>
                <w:sz w:val="20"/>
              </w:rPr>
              <w:t>and</w:t>
            </w:r>
            <w:r>
              <w:rPr>
                <w:spacing w:val="-3"/>
                <w:sz w:val="20"/>
              </w:rPr>
              <w:t xml:space="preserve"> </w:t>
            </w:r>
            <w:r>
              <w:rPr>
                <w:sz w:val="20"/>
              </w:rPr>
              <w:t>are</w:t>
            </w:r>
            <w:r>
              <w:rPr>
                <w:spacing w:val="-3"/>
                <w:sz w:val="20"/>
              </w:rPr>
              <w:t xml:space="preserve"> </w:t>
            </w:r>
            <w:r>
              <w:rPr>
                <w:sz w:val="20"/>
              </w:rPr>
              <w:t>appropriate</w:t>
            </w:r>
            <w:r>
              <w:rPr>
                <w:spacing w:val="-4"/>
                <w:sz w:val="20"/>
              </w:rPr>
              <w:t xml:space="preserve"> </w:t>
            </w:r>
            <w:r>
              <w:rPr>
                <w:sz w:val="20"/>
              </w:rPr>
              <w:t>for</w:t>
            </w:r>
            <w:r>
              <w:rPr>
                <w:spacing w:val="-3"/>
                <w:sz w:val="20"/>
              </w:rPr>
              <w:t xml:space="preserve"> </w:t>
            </w:r>
            <w:r>
              <w:rPr>
                <w:sz w:val="20"/>
              </w:rPr>
              <w:t>the</w:t>
            </w:r>
          </w:p>
          <w:p w14:paraId="6739EA31" w14:textId="77777777" w:rsidR="00C467A8" w:rsidRDefault="00C467A8" w:rsidP="00934D76">
            <w:pPr>
              <w:pStyle w:val="TableParagraph"/>
              <w:spacing w:line="213" w:lineRule="exact"/>
              <w:ind w:left="107"/>
              <w:rPr>
                <w:sz w:val="20"/>
              </w:rPr>
            </w:pPr>
            <w:r>
              <w:rPr>
                <w:sz w:val="20"/>
              </w:rPr>
              <w:t>intended</w:t>
            </w:r>
            <w:r>
              <w:rPr>
                <w:spacing w:val="-4"/>
                <w:sz w:val="20"/>
              </w:rPr>
              <w:t xml:space="preserve"> </w:t>
            </w:r>
            <w:r>
              <w:rPr>
                <w:sz w:val="20"/>
              </w:rPr>
              <w:t>audience.</w:t>
            </w:r>
          </w:p>
        </w:tc>
        <w:tc>
          <w:tcPr>
            <w:tcW w:w="2102" w:type="dxa"/>
            <w:tcPrChange w:id="94" w:author="Nicole Adams" w:date="2021-07-06T08:36:00Z">
              <w:tcPr>
                <w:tcW w:w="0" w:type="auto"/>
              </w:tcPr>
            </w:tcPrChange>
          </w:tcPr>
          <w:p w14:paraId="33DA4FE4" w14:textId="77777777" w:rsidR="00C467A8" w:rsidRDefault="00C467A8" w:rsidP="00934D76">
            <w:pPr>
              <w:pStyle w:val="TableParagraph"/>
              <w:ind w:right="119"/>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and all requirements, at an</w:t>
            </w:r>
            <w:r>
              <w:rPr>
                <w:spacing w:val="-47"/>
                <w:sz w:val="20"/>
              </w:rPr>
              <w:t xml:space="preserve"> </w:t>
            </w:r>
            <w:r>
              <w:rPr>
                <w:sz w:val="20"/>
              </w:rPr>
              <w:t>appropriate technical level for</w:t>
            </w:r>
            <w:r>
              <w:rPr>
                <w:spacing w:val="1"/>
                <w:sz w:val="20"/>
              </w:rPr>
              <w:t xml:space="preserve"> </w:t>
            </w:r>
            <w:r>
              <w:rPr>
                <w:sz w:val="20"/>
              </w:rPr>
              <w:t>the</w:t>
            </w:r>
            <w:r>
              <w:rPr>
                <w:spacing w:val="-1"/>
                <w:sz w:val="20"/>
              </w:rPr>
              <w:t xml:space="preserve"> </w:t>
            </w:r>
            <w:r>
              <w:rPr>
                <w:sz w:val="20"/>
              </w:rPr>
              <w:t>intended</w:t>
            </w:r>
            <w:r>
              <w:rPr>
                <w:spacing w:val="1"/>
                <w:sz w:val="20"/>
              </w:rPr>
              <w:t xml:space="preserve"> </w:t>
            </w:r>
            <w:r>
              <w:rPr>
                <w:sz w:val="20"/>
              </w:rPr>
              <w:t>audience</w:t>
            </w:r>
          </w:p>
        </w:tc>
        <w:tc>
          <w:tcPr>
            <w:tcW w:w="2109" w:type="dxa"/>
            <w:tcPrChange w:id="95" w:author="Nicole Adams" w:date="2021-07-06T08:36:00Z">
              <w:tcPr>
                <w:tcW w:w="0" w:type="auto"/>
              </w:tcPr>
            </w:tcPrChange>
          </w:tcPr>
          <w:p w14:paraId="59379B7E" w14:textId="10A52596" w:rsidR="00C467A8" w:rsidDel="00DD1D66" w:rsidRDefault="00C467A8" w:rsidP="00934D76">
            <w:pPr>
              <w:pStyle w:val="TableParagraph"/>
              <w:ind w:right="119"/>
              <w:rPr>
                <w:del w:id="96" w:author="Nicole Adams" w:date="2021-07-06T08:36:00Z"/>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but has minor weaknesses</w:t>
            </w:r>
            <w:r>
              <w:rPr>
                <w:spacing w:val="-47"/>
                <w:sz w:val="20"/>
              </w:rPr>
              <w:t xml:space="preserve"> </w:t>
            </w:r>
            <w:r>
              <w:rPr>
                <w:sz w:val="20"/>
              </w:rPr>
              <w:t>with</w:t>
            </w:r>
            <w:r>
              <w:rPr>
                <w:spacing w:val="-2"/>
                <w:sz w:val="20"/>
              </w:rPr>
              <w:t xml:space="preserve"> </w:t>
            </w:r>
            <w:r>
              <w:rPr>
                <w:sz w:val="20"/>
              </w:rPr>
              <w:t>respect</w:t>
            </w:r>
            <w:r>
              <w:rPr>
                <w:spacing w:val="-1"/>
                <w:sz w:val="20"/>
              </w:rPr>
              <w:t xml:space="preserve"> </w:t>
            </w:r>
            <w:r>
              <w:rPr>
                <w:sz w:val="20"/>
              </w:rPr>
              <w:t>to</w:t>
            </w:r>
            <w:r>
              <w:rPr>
                <w:spacing w:val="-2"/>
                <w:sz w:val="20"/>
              </w:rPr>
              <w:t xml:space="preserve"> </w:t>
            </w:r>
            <w:r>
              <w:rPr>
                <w:sz w:val="20"/>
              </w:rPr>
              <w:t>some</w:t>
            </w:r>
            <w:r>
              <w:rPr>
                <w:spacing w:val="-1"/>
                <w:sz w:val="20"/>
              </w:rPr>
              <w:t xml:space="preserve"> </w:t>
            </w:r>
            <w:r>
              <w:rPr>
                <w:sz w:val="20"/>
              </w:rPr>
              <w:t>of the</w:t>
            </w:r>
            <w:ins w:id="97" w:author="Nicole Adams" w:date="2021-07-06T08:36:00Z">
              <w:r w:rsidR="00DD1D66">
                <w:rPr>
                  <w:sz w:val="20"/>
                </w:rPr>
                <w:t xml:space="preserve"> </w:t>
              </w:r>
            </w:ins>
          </w:p>
          <w:p w14:paraId="45551D6B" w14:textId="77777777" w:rsidR="00C467A8" w:rsidRDefault="00C467A8">
            <w:pPr>
              <w:pStyle w:val="TableParagraph"/>
              <w:ind w:right="119"/>
              <w:rPr>
                <w:sz w:val="20"/>
              </w:rPr>
              <w:pPrChange w:id="98" w:author="Nicole Adams" w:date="2021-07-06T08:36:00Z">
                <w:pPr>
                  <w:pStyle w:val="TableParagraph"/>
                  <w:spacing w:line="230" w:lineRule="exact"/>
                  <w:ind w:right="153"/>
                </w:pPr>
              </w:pPrChange>
            </w:pPr>
            <w:r>
              <w:rPr>
                <w:sz w:val="20"/>
              </w:rPr>
              <w:t>requirements and/or appropriate</w:t>
            </w:r>
            <w:r>
              <w:rPr>
                <w:spacing w:val="-47"/>
                <w:sz w:val="20"/>
              </w:rPr>
              <w:t xml:space="preserve"> </w:t>
            </w:r>
            <w:r>
              <w:rPr>
                <w:sz w:val="20"/>
              </w:rPr>
              <w:t>technical</w:t>
            </w:r>
            <w:r>
              <w:rPr>
                <w:spacing w:val="-1"/>
                <w:sz w:val="20"/>
              </w:rPr>
              <w:t xml:space="preserve"> </w:t>
            </w:r>
            <w:r>
              <w:rPr>
                <w:sz w:val="20"/>
              </w:rPr>
              <w:t>level</w:t>
            </w:r>
          </w:p>
        </w:tc>
        <w:tc>
          <w:tcPr>
            <w:tcW w:w="2301" w:type="dxa"/>
            <w:tcPrChange w:id="99" w:author="Nicole Adams" w:date="2021-07-06T08:36:00Z">
              <w:tcPr>
                <w:tcW w:w="0" w:type="auto"/>
              </w:tcPr>
            </w:tcPrChange>
          </w:tcPr>
          <w:p w14:paraId="6D567A3E" w14:textId="77777777" w:rsidR="00C467A8" w:rsidRDefault="00C467A8" w:rsidP="00934D76">
            <w:pPr>
              <w:pStyle w:val="TableParagraph"/>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but has significant</w:t>
            </w:r>
            <w:r>
              <w:rPr>
                <w:spacing w:val="1"/>
                <w:sz w:val="20"/>
              </w:rPr>
              <w:t xml:space="preserve"> </w:t>
            </w:r>
            <w:r>
              <w:rPr>
                <w:sz w:val="20"/>
              </w:rPr>
              <w:t>weaknesses</w:t>
            </w:r>
            <w:r>
              <w:rPr>
                <w:spacing w:val="-6"/>
                <w:sz w:val="20"/>
              </w:rPr>
              <w:t xml:space="preserve"> </w:t>
            </w:r>
            <w:r>
              <w:rPr>
                <w:sz w:val="20"/>
              </w:rPr>
              <w:t>with</w:t>
            </w:r>
            <w:r>
              <w:rPr>
                <w:spacing w:val="-4"/>
                <w:sz w:val="20"/>
              </w:rPr>
              <w:t xml:space="preserve"> </w:t>
            </w:r>
            <w:r>
              <w:rPr>
                <w:sz w:val="20"/>
              </w:rPr>
              <w:t>respect</w:t>
            </w:r>
            <w:r>
              <w:rPr>
                <w:spacing w:val="-5"/>
                <w:sz w:val="20"/>
              </w:rPr>
              <w:t xml:space="preserve"> </w:t>
            </w:r>
            <w:r>
              <w:rPr>
                <w:sz w:val="20"/>
              </w:rPr>
              <w:t>to</w:t>
            </w:r>
            <w:r>
              <w:rPr>
                <w:spacing w:val="-5"/>
                <w:sz w:val="20"/>
              </w:rPr>
              <w:t xml:space="preserve"> </w:t>
            </w:r>
            <w:r>
              <w:rPr>
                <w:sz w:val="20"/>
              </w:rPr>
              <w:t>some</w:t>
            </w:r>
          </w:p>
          <w:p w14:paraId="299C9DB4" w14:textId="2A9FA4F7" w:rsidR="00C467A8" w:rsidRDefault="00C467A8" w:rsidP="00934D76">
            <w:pPr>
              <w:pStyle w:val="TableParagraph"/>
              <w:spacing w:line="230" w:lineRule="exact"/>
              <w:ind w:right="602"/>
              <w:rPr>
                <w:sz w:val="20"/>
              </w:rPr>
            </w:pPr>
            <w:r>
              <w:rPr>
                <w:sz w:val="20"/>
              </w:rPr>
              <w:t>of the</w:t>
            </w:r>
            <w:ins w:id="100" w:author="Nicole Adams" w:date="2021-07-06T08:36:00Z">
              <w:r w:rsidR="00DD1D66">
                <w:rPr>
                  <w:sz w:val="20"/>
                </w:rPr>
                <w:t xml:space="preserve"> </w:t>
              </w:r>
            </w:ins>
            <w:del w:id="101" w:author="Nicole Adams" w:date="2021-07-06T08:36:00Z">
              <w:r w:rsidDel="00DD1D66">
                <w:rPr>
                  <w:sz w:val="20"/>
                </w:rPr>
                <w:delText xml:space="preserve"> </w:delText>
              </w:r>
            </w:del>
            <w:r>
              <w:rPr>
                <w:sz w:val="20"/>
              </w:rPr>
              <w:t>requirements and/or</w:t>
            </w:r>
            <w:r>
              <w:rPr>
                <w:spacing w:val="-47"/>
                <w:sz w:val="20"/>
              </w:rPr>
              <w:t xml:space="preserve"> </w:t>
            </w:r>
            <w:r>
              <w:rPr>
                <w:sz w:val="20"/>
              </w:rPr>
              <w:t>appropriate</w:t>
            </w:r>
            <w:r>
              <w:rPr>
                <w:spacing w:val="-9"/>
                <w:sz w:val="20"/>
              </w:rPr>
              <w:t xml:space="preserve"> </w:t>
            </w:r>
            <w:r>
              <w:rPr>
                <w:sz w:val="20"/>
              </w:rPr>
              <w:t>technical</w:t>
            </w:r>
            <w:r>
              <w:rPr>
                <w:spacing w:val="-8"/>
                <w:sz w:val="20"/>
              </w:rPr>
              <w:t xml:space="preserve"> </w:t>
            </w:r>
            <w:r>
              <w:rPr>
                <w:sz w:val="20"/>
              </w:rPr>
              <w:t>level</w:t>
            </w:r>
          </w:p>
        </w:tc>
        <w:tc>
          <w:tcPr>
            <w:tcW w:w="1795" w:type="dxa"/>
            <w:tcPrChange w:id="102" w:author="Nicole Adams" w:date="2021-07-06T08:36:00Z">
              <w:tcPr>
                <w:tcW w:w="0" w:type="auto"/>
              </w:tcPr>
            </w:tcPrChange>
          </w:tcPr>
          <w:p w14:paraId="785ABB8F" w14:textId="77777777" w:rsidR="00C467A8" w:rsidRDefault="00C467A8" w:rsidP="00934D76">
            <w:pPr>
              <w:pStyle w:val="TableParagraph"/>
              <w:ind w:right="164"/>
              <w:rPr>
                <w:sz w:val="20"/>
              </w:rPr>
            </w:pPr>
            <w:r>
              <w:rPr>
                <w:sz w:val="20"/>
              </w:rPr>
              <w:t>The presentation does not</w:t>
            </w:r>
            <w:r>
              <w:rPr>
                <w:spacing w:val="1"/>
                <w:sz w:val="20"/>
              </w:rPr>
              <w:t xml:space="preserve"> </w:t>
            </w:r>
            <w:r>
              <w:rPr>
                <w:sz w:val="20"/>
              </w:rPr>
              <w:t>respond to many of the</w:t>
            </w:r>
            <w:r>
              <w:rPr>
                <w:spacing w:val="1"/>
                <w:sz w:val="20"/>
              </w:rPr>
              <w:t xml:space="preserve"> </w:t>
            </w:r>
            <w:r>
              <w:rPr>
                <w:sz w:val="20"/>
              </w:rPr>
              <w:t>requirements of the assignment,</w:t>
            </w:r>
            <w:r>
              <w:rPr>
                <w:spacing w:val="-47"/>
                <w:sz w:val="20"/>
              </w:rPr>
              <w:t xml:space="preserve"> </w:t>
            </w:r>
            <w:r>
              <w:rPr>
                <w:sz w:val="20"/>
              </w:rPr>
              <w:t>and/or is poorly tailored for the</w:t>
            </w:r>
            <w:r>
              <w:rPr>
                <w:spacing w:val="1"/>
                <w:sz w:val="20"/>
              </w:rPr>
              <w:t xml:space="preserve"> </w:t>
            </w:r>
            <w:r>
              <w:rPr>
                <w:sz w:val="20"/>
              </w:rPr>
              <w:t>intended</w:t>
            </w:r>
            <w:r>
              <w:rPr>
                <w:spacing w:val="-1"/>
                <w:sz w:val="20"/>
              </w:rPr>
              <w:t xml:space="preserve"> </w:t>
            </w:r>
            <w:r>
              <w:rPr>
                <w:sz w:val="20"/>
              </w:rPr>
              <w:t>audience</w:t>
            </w:r>
          </w:p>
        </w:tc>
      </w:tr>
      <w:tr w:rsidR="00450E9A" w14:paraId="5641D4F4" w14:textId="77777777" w:rsidTr="00DD1D66">
        <w:trPr>
          <w:trHeight w:val="1379"/>
          <w:trPrChange w:id="103" w:author="Nicole Adams" w:date="2021-07-06T08:36:00Z">
            <w:trPr>
              <w:trHeight w:val="1379"/>
            </w:trPr>
          </w:trPrChange>
        </w:trPr>
        <w:tc>
          <w:tcPr>
            <w:tcW w:w="0" w:type="auto"/>
            <w:shd w:val="clear" w:color="auto" w:fill="D9E2F3" w:themeFill="accent1" w:themeFillTint="33"/>
            <w:tcPrChange w:id="104" w:author="Nicole Adams" w:date="2021-07-06T08:36:00Z">
              <w:tcPr>
                <w:tcW w:w="0" w:type="auto"/>
                <w:shd w:val="clear" w:color="auto" w:fill="D9E2F3" w:themeFill="accent1" w:themeFillTint="33"/>
              </w:tcPr>
            </w:tcPrChange>
          </w:tcPr>
          <w:p w14:paraId="10DBAE06" w14:textId="77777777" w:rsidR="00C467A8" w:rsidRDefault="00C467A8" w:rsidP="00934D76">
            <w:pPr>
              <w:pStyle w:val="TableParagraph"/>
              <w:spacing w:line="228" w:lineRule="exact"/>
              <w:ind w:left="107"/>
              <w:rPr>
                <w:b/>
                <w:sz w:val="20"/>
              </w:rPr>
            </w:pPr>
            <w:r>
              <w:rPr>
                <w:b/>
                <w:sz w:val="20"/>
              </w:rPr>
              <w:t>ANALYSIS</w:t>
            </w:r>
            <w:r>
              <w:rPr>
                <w:b/>
                <w:spacing w:val="-3"/>
                <w:sz w:val="20"/>
              </w:rPr>
              <w:t xml:space="preserve"> </w:t>
            </w:r>
            <w:r>
              <w:rPr>
                <w:b/>
                <w:sz w:val="20"/>
              </w:rPr>
              <w:t>AND</w:t>
            </w:r>
            <w:r>
              <w:rPr>
                <w:b/>
                <w:spacing w:val="-3"/>
                <w:sz w:val="20"/>
              </w:rPr>
              <w:t xml:space="preserve"> </w:t>
            </w:r>
            <w:r>
              <w:rPr>
                <w:b/>
                <w:sz w:val="20"/>
              </w:rPr>
              <w:t>DISCUSSION:</w:t>
            </w:r>
          </w:p>
          <w:p w14:paraId="56AFC816" w14:textId="77777777" w:rsidR="00C467A8" w:rsidRDefault="00C467A8" w:rsidP="00934D76">
            <w:pPr>
              <w:pStyle w:val="TableParagraph"/>
              <w:ind w:left="107" w:right="207"/>
              <w:rPr>
                <w:sz w:val="20"/>
              </w:rPr>
            </w:pPr>
            <w:r>
              <w:rPr>
                <w:sz w:val="20"/>
              </w:rPr>
              <w:t>Oral presentations are expected to</w:t>
            </w:r>
            <w:r>
              <w:rPr>
                <w:spacing w:val="1"/>
                <w:sz w:val="20"/>
              </w:rPr>
              <w:t xml:space="preserve"> </w:t>
            </w:r>
            <w:r>
              <w:rPr>
                <w:sz w:val="20"/>
              </w:rPr>
              <w:t>provide an appropriate level of</w:t>
            </w:r>
            <w:r>
              <w:rPr>
                <w:spacing w:val="1"/>
                <w:sz w:val="20"/>
              </w:rPr>
              <w:t xml:space="preserve"> </w:t>
            </w:r>
            <w:r>
              <w:rPr>
                <w:sz w:val="20"/>
              </w:rPr>
              <w:t>analysis, discussion and evaluation as</w:t>
            </w:r>
            <w:r>
              <w:rPr>
                <w:spacing w:val="-47"/>
                <w:sz w:val="20"/>
              </w:rPr>
              <w:t xml:space="preserve"> </w:t>
            </w:r>
            <w:r>
              <w:rPr>
                <w:sz w:val="20"/>
              </w:rPr>
              <w:t>required</w:t>
            </w:r>
            <w:r>
              <w:rPr>
                <w:spacing w:val="-2"/>
                <w:sz w:val="20"/>
              </w:rPr>
              <w:t xml:space="preserve"> </w:t>
            </w:r>
            <w:r>
              <w:rPr>
                <w:sz w:val="20"/>
              </w:rPr>
              <w:t>by</w:t>
            </w:r>
            <w:r>
              <w:rPr>
                <w:spacing w:val="-2"/>
                <w:sz w:val="20"/>
              </w:rPr>
              <w:t xml:space="preserve"> </w:t>
            </w:r>
            <w:r>
              <w:rPr>
                <w:sz w:val="20"/>
              </w:rPr>
              <w:t>the assignment.</w:t>
            </w:r>
          </w:p>
        </w:tc>
        <w:tc>
          <w:tcPr>
            <w:tcW w:w="2102" w:type="dxa"/>
            <w:tcPrChange w:id="105" w:author="Nicole Adams" w:date="2021-07-06T08:36:00Z">
              <w:tcPr>
                <w:tcW w:w="0" w:type="auto"/>
              </w:tcPr>
            </w:tcPrChange>
          </w:tcPr>
          <w:p w14:paraId="309BDEC4" w14:textId="77777777" w:rsidR="00C467A8" w:rsidRDefault="00C467A8" w:rsidP="00934D76">
            <w:pPr>
              <w:pStyle w:val="TableParagraph"/>
              <w:ind w:right="100"/>
              <w:rPr>
                <w:sz w:val="20"/>
              </w:rPr>
            </w:pPr>
            <w:r>
              <w:rPr>
                <w:sz w:val="20"/>
              </w:rPr>
              <w:t>Presented material is completely</w:t>
            </w:r>
            <w:r>
              <w:rPr>
                <w:spacing w:val="-47"/>
                <w:sz w:val="20"/>
              </w:rPr>
              <w:t xml:space="preserve"> </w:t>
            </w:r>
            <w:r>
              <w:rPr>
                <w:sz w:val="20"/>
              </w:rPr>
              <w:t>analyzed and evaluated,</w:t>
            </w:r>
            <w:r>
              <w:rPr>
                <w:spacing w:val="1"/>
                <w:sz w:val="20"/>
              </w:rPr>
              <w:t xml:space="preserve"> </w:t>
            </w:r>
            <w:r>
              <w:rPr>
                <w:sz w:val="20"/>
              </w:rPr>
              <w:t>providing support for main</w:t>
            </w:r>
            <w:r>
              <w:rPr>
                <w:spacing w:val="1"/>
                <w:sz w:val="20"/>
              </w:rPr>
              <w:t xml:space="preserve"> </w:t>
            </w:r>
            <w:r>
              <w:rPr>
                <w:sz w:val="20"/>
              </w:rPr>
              <w:t>points</w:t>
            </w:r>
            <w:r>
              <w:rPr>
                <w:spacing w:val="-3"/>
                <w:sz w:val="20"/>
              </w:rPr>
              <w:t xml:space="preserve"> </w:t>
            </w:r>
            <w:r>
              <w:rPr>
                <w:sz w:val="20"/>
              </w:rPr>
              <w:t>with reasons,</w:t>
            </w:r>
            <w:r>
              <w:rPr>
                <w:spacing w:val="-2"/>
                <w:sz w:val="20"/>
              </w:rPr>
              <w:t xml:space="preserve"> </w:t>
            </w:r>
            <w:r>
              <w:rPr>
                <w:sz w:val="20"/>
              </w:rPr>
              <w:t>discussion</w:t>
            </w:r>
          </w:p>
          <w:p w14:paraId="66BDD8D2" w14:textId="77777777" w:rsidR="00C467A8" w:rsidRDefault="00C467A8" w:rsidP="00934D76">
            <w:pPr>
              <w:pStyle w:val="TableParagraph"/>
              <w:spacing w:line="230" w:lineRule="exact"/>
              <w:rPr>
                <w:sz w:val="20"/>
              </w:rPr>
            </w:pPr>
            <w:r>
              <w:rPr>
                <w:sz w:val="20"/>
              </w:rPr>
              <w:t>of</w:t>
            </w:r>
            <w:r>
              <w:rPr>
                <w:spacing w:val="-7"/>
                <w:sz w:val="20"/>
              </w:rPr>
              <w:t xml:space="preserve"> </w:t>
            </w:r>
            <w:r>
              <w:rPr>
                <w:sz w:val="20"/>
              </w:rPr>
              <w:t>alternatives,</w:t>
            </w:r>
            <w:r>
              <w:rPr>
                <w:spacing w:val="-7"/>
                <w:sz w:val="20"/>
              </w:rPr>
              <w:t xml:space="preserve"> </w:t>
            </w:r>
            <w:r>
              <w:rPr>
                <w:sz w:val="20"/>
              </w:rPr>
              <w:t>explanations,</w:t>
            </w:r>
            <w:r>
              <w:rPr>
                <w:spacing w:val="-8"/>
                <w:sz w:val="20"/>
              </w:rPr>
              <w:t xml:space="preserve"> </w:t>
            </w:r>
            <w:r>
              <w:rPr>
                <w:sz w:val="20"/>
              </w:rPr>
              <w:t>and</w:t>
            </w:r>
            <w:r>
              <w:rPr>
                <w:spacing w:val="-47"/>
                <w:sz w:val="20"/>
              </w:rPr>
              <w:t xml:space="preserve"> </w:t>
            </w:r>
            <w:r>
              <w:rPr>
                <w:sz w:val="20"/>
              </w:rPr>
              <w:t>examples</w:t>
            </w:r>
            <w:r>
              <w:rPr>
                <w:spacing w:val="-1"/>
                <w:sz w:val="20"/>
              </w:rPr>
              <w:t xml:space="preserve"> </w:t>
            </w:r>
            <w:r>
              <w:rPr>
                <w:sz w:val="20"/>
              </w:rPr>
              <w:t>as appropriate</w:t>
            </w:r>
          </w:p>
        </w:tc>
        <w:tc>
          <w:tcPr>
            <w:tcW w:w="2109" w:type="dxa"/>
            <w:tcPrChange w:id="106" w:author="Nicole Adams" w:date="2021-07-06T08:36:00Z">
              <w:tcPr>
                <w:tcW w:w="0" w:type="auto"/>
              </w:tcPr>
            </w:tcPrChange>
          </w:tcPr>
          <w:p w14:paraId="1C33E568" w14:textId="77777777" w:rsidR="00C467A8" w:rsidRDefault="00C467A8" w:rsidP="00934D76">
            <w:pPr>
              <w:pStyle w:val="TableParagraph"/>
              <w:ind w:right="119"/>
              <w:rPr>
                <w:sz w:val="20"/>
              </w:rPr>
            </w:pPr>
            <w:r>
              <w:rPr>
                <w:sz w:val="20"/>
              </w:rPr>
              <w:t>Presented material is analyzed</w:t>
            </w:r>
            <w:r>
              <w:rPr>
                <w:spacing w:val="1"/>
                <w:sz w:val="20"/>
              </w:rPr>
              <w:t xml:space="preserve"> </w:t>
            </w:r>
            <w:r>
              <w:rPr>
                <w:sz w:val="20"/>
              </w:rPr>
              <w:t>and evaluated and appropriate</w:t>
            </w:r>
            <w:r>
              <w:rPr>
                <w:spacing w:val="1"/>
                <w:sz w:val="20"/>
              </w:rPr>
              <w:t xml:space="preserve"> </w:t>
            </w:r>
            <w:r>
              <w:rPr>
                <w:sz w:val="20"/>
              </w:rPr>
              <w:t>reasons, discussion of</w:t>
            </w:r>
            <w:r>
              <w:rPr>
                <w:spacing w:val="1"/>
                <w:sz w:val="20"/>
              </w:rPr>
              <w:t xml:space="preserve"> </w:t>
            </w:r>
            <w:r>
              <w:rPr>
                <w:sz w:val="20"/>
              </w:rPr>
              <w:t>alternatives,</w:t>
            </w:r>
            <w:r>
              <w:rPr>
                <w:spacing w:val="-6"/>
                <w:sz w:val="20"/>
              </w:rPr>
              <w:t xml:space="preserve"> </w:t>
            </w:r>
            <w:r>
              <w:rPr>
                <w:sz w:val="20"/>
              </w:rPr>
              <w:t>explanations,</w:t>
            </w:r>
            <w:r>
              <w:rPr>
                <w:spacing w:val="-6"/>
                <w:sz w:val="20"/>
              </w:rPr>
              <w:t xml:space="preserve"> </w:t>
            </w:r>
            <w:r>
              <w:rPr>
                <w:sz w:val="20"/>
              </w:rPr>
              <w:t>and</w:t>
            </w:r>
          </w:p>
          <w:p w14:paraId="0DF47697" w14:textId="77777777" w:rsidR="00C467A8" w:rsidRDefault="00C467A8" w:rsidP="00934D76">
            <w:pPr>
              <w:pStyle w:val="TableParagraph"/>
              <w:spacing w:line="230" w:lineRule="exact"/>
              <w:ind w:right="236"/>
              <w:rPr>
                <w:sz w:val="20"/>
              </w:rPr>
            </w:pPr>
            <w:r>
              <w:rPr>
                <w:sz w:val="20"/>
              </w:rPr>
              <w:t>examples are given for most of</w:t>
            </w:r>
            <w:r>
              <w:rPr>
                <w:spacing w:val="-47"/>
                <w:sz w:val="20"/>
              </w:rPr>
              <w:t xml:space="preserve"> </w:t>
            </w:r>
            <w:r>
              <w:rPr>
                <w:sz w:val="20"/>
              </w:rPr>
              <w:t>the</w:t>
            </w:r>
            <w:r>
              <w:rPr>
                <w:spacing w:val="-1"/>
                <w:sz w:val="20"/>
              </w:rPr>
              <w:t xml:space="preserve"> </w:t>
            </w:r>
            <w:r>
              <w:rPr>
                <w:sz w:val="20"/>
              </w:rPr>
              <w:t>main</w:t>
            </w:r>
            <w:r>
              <w:rPr>
                <w:spacing w:val="1"/>
                <w:sz w:val="20"/>
              </w:rPr>
              <w:t xml:space="preserve"> </w:t>
            </w:r>
            <w:r>
              <w:rPr>
                <w:sz w:val="20"/>
              </w:rPr>
              <w:t>points</w:t>
            </w:r>
          </w:p>
        </w:tc>
        <w:tc>
          <w:tcPr>
            <w:tcW w:w="2301" w:type="dxa"/>
            <w:tcPrChange w:id="107" w:author="Nicole Adams" w:date="2021-07-06T08:36:00Z">
              <w:tcPr>
                <w:tcW w:w="0" w:type="auto"/>
              </w:tcPr>
            </w:tcPrChange>
          </w:tcPr>
          <w:p w14:paraId="76762DFB" w14:textId="77777777" w:rsidR="00C467A8" w:rsidRDefault="00C467A8" w:rsidP="00934D76">
            <w:pPr>
              <w:pStyle w:val="TableParagraph"/>
              <w:ind w:right="213"/>
              <w:rPr>
                <w:sz w:val="20"/>
              </w:rPr>
            </w:pPr>
            <w:r>
              <w:rPr>
                <w:sz w:val="20"/>
              </w:rPr>
              <w:t>Presented material is analyzed</w:t>
            </w:r>
            <w:r>
              <w:rPr>
                <w:spacing w:val="1"/>
                <w:sz w:val="20"/>
              </w:rPr>
              <w:t xml:space="preserve"> </w:t>
            </w:r>
            <w:r>
              <w:rPr>
                <w:sz w:val="20"/>
              </w:rPr>
              <w:t>and evaluated at a reasonable</w:t>
            </w:r>
            <w:r>
              <w:rPr>
                <w:spacing w:val="1"/>
                <w:sz w:val="20"/>
              </w:rPr>
              <w:t xml:space="preserve"> </w:t>
            </w:r>
            <w:r>
              <w:rPr>
                <w:sz w:val="20"/>
              </w:rPr>
              <w:t>level but is not used effectively</w:t>
            </w:r>
            <w:r>
              <w:rPr>
                <w:spacing w:val="-47"/>
                <w:sz w:val="20"/>
              </w:rPr>
              <w:t xml:space="preserve"> </w:t>
            </w:r>
            <w:r>
              <w:rPr>
                <w:sz w:val="20"/>
              </w:rPr>
              <w:t>to support many of</w:t>
            </w:r>
            <w:r>
              <w:rPr>
                <w:spacing w:val="1"/>
                <w:sz w:val="20"/>
              </w:rPr>
              <w:t xml:space="preserve"> </w:t>
            </w:r>
            <w:r>
              <w:rPr>
                <w:sz w:val="20"/>
              </w:rPr>
              <w:t>the main</w:t>
            </w:r>
            <w:r>
              <w:rPr>
                <w:spacing w:val="1"/>
                <w:sz w:val="20"/>
              </w:rPr>
              <w:t xml:space="preserve"> </w:t>
            </w:r>
            <w:r>
              <w:rPr>
                <w:sz w:val="20"/>
              </w:rPr>
              <w:t>points</w:t>
            </w:r>
          </w:p>
        </w:tc>
        <w:tc>
          <w:tcPr>
            <w:tcW w:w="1795" w:type="dxa"/>
            <w:tcPrChange w:id="108" w:author="Nicole Adams" w:date="2021-07-06T08:36:00Z">
              <w:tcPr>
                <w:tcW w:w="0" w:type="auto"/>
              </w:tcPr>
            </w:tcPrChange>
          </w:tcPr>
          <w:p w14:paraId="2ECF000E" w14:textId="77777777" w:rsidR="00C467A8" w:rsidRDefault="00C467A8" w:rsidP="00934D76">
            <w:pPr>
              <w:pStyle w:val="TableParagraph"/>
              <w:ind w:right="141"/>
              <w:rPr>
                <w:sz w:val="20"/>
              </w:rPr>
            </w:pPr>
            <w:r>
              <w:rPr>
                <w:sz w:val="20"/>
              </w:rPr>
              <w:t>The depth of analysis and</w:t>
            </w:r>
            <w:r>
              <w:rPr>
                <w:spacing w:val="1"/>
                <w:sz w:val="20"/>
              </w:rPr>
              <w:t xml:space="preserve"> </w:t>
            </w:r>
            <w:r>
              <w:rPr>
                <w:sz w:val="20"/>
              </w:rPr>
              <w:t>evaluation of the presented</w:t>
            </w:r>
            <w:r>
              <w:rPr>
                <w:spacing w:val="1"/>
                <w:sz w:val="20"/>
              </w:rPr>
              <w:t xml:space="preserve"> </w:t>
            </w:r>
            <w:r>
              <w:rPr>
                <w:sz w:val="20"/>
              </w:rPr>
              <w:t>material is not sufficient, and</w:t>
            </w:r>
            <w:r>
              <w:rPr>
                <w:spacing w:val="1"/>
                <w:sz w:val="20"/>
              </w:rPr>
              <w:t xml:space="preserve"> </w:t>
            </w:r>
            <w:r>
              <w:rPr>
                <w:sz w:val="20"/>
              </w:rPr>
              <w:t>discussion contains unnecessary</w:t>
            </w:r>
            <w:r>
              <w:rPr>
                <w:spacing w:val="-47"/>
                <w:sz w:val="20"/>
              </w:rPr>
              <w:t xml:space="preserve"> </w:t>
            </w:r>
            <w:r>
              <w:rPr>
                <w:sz w:val="20"/>
              </w:rPr>
              <w:t>or</w:t>
            </w:r>
            <w:r>
              <w:rPr>
                <w:spacing w:val="-2"/>
                <w:sz w:val="20"/>
              </w:rPr>
              <w:t xml:space="preserve"> </w:t>
            </w:r>
            <w:r>
              <w:rPr>
                <w:sz w:val="20"/>
              </w:rPr>
              <w:t>trivial material</w:t>
            </w:r>
          </w:p>
        </w:tc>
      </w:tr>
      <w:tr w:rsidR="00450E9A" w14:paraId="540E2C3C" w14:textId="77777777" w:rsidTr="00DD1D66">
        <w:trPr>
          <w:trHeight w:val="1379"/>
          <w:trPrChange w:id="109" w:author="Nicole Adams" w:date="2021-07-06T08:36:00Z">
            <w:trPr>
              <w:trHeight w:val="1379"/>
            </w:trPr>
          </w:trPrChange>
        </w:trPr>
        <w:tc>
          <w:tcPr>
            <w:tcW w:w="0" w:type="auto"/>
            <w:shd w:val="clear" w:color="auto" w:fill="D9E2F3" w:themeFill="accent1" w:themeFillTint="33"/>
            <w:tcPrChange w:id="110" w:author="Nicole Adams" w:date="2021-07-06T08:36:00Z">
              <w:tcPr>
                <w:tcW w:w="0" w:type="auto"/>
                <w:shd w:val="clear" w:color="auto" w:fill="D9E2F3" w:themeFill="accent1" w:themeFillTint="33"/>
              </w:tcPr>
            </w:tcPrChange>
          </w:tcPr>
          <w:p w14:paraId="36937380" w14:textId="77777777" w:rsidR="00C467A8" w:rsidRDefault="00C467A8" w:rsidP="00934D76">
            <w:pPr>
              <w:pStyle w:val="TableParagraph"/>
              <w:spacing w:line="227" w:lineRule="exact"/>
              <w:ind w:left="107"/>
              <w:rPr>
                <w:b/>
                <w:sz w:val="20"/>
              </w:rPr>
            </w:pPr>
            <w:r>
              <w:rPr>
                <w:b/>
                <w:sz w:val="20"/>
              </w:rPr>
              <w:lastRenderedPageBreak/>
              <w:t>ORGANIZATION:</w:t>
            </w:r>
          </w:p>
          <w:p w14:paraId="51C2CDB1" w14:textId="77777777" w:rsidR="00C467A8" w:rsidRDefault="00C467A8" w:rsidP="00934D76">
            <w:pPr>
              <w:pStyle w:val="TableParagraph"/>
              <w:ind w:left="107" w:right="127"/>
              <w:rPr>
                <w:sz w:val="20"/>
              </w:rPr>
            </w:pPr>
            <w:r>
              <w:rPr>
                <w:sz w:val="20"/>
              </w:rPr>
              <w:t>Oral presentations are expected to be</w:t>
            </w:r>
            <w:r>
              <w:rPr>
                <w:spacing w:val="1"/>
                <w:sz w:val="20"/>
              </w:rPr>
              <w:t xml:space="preserve"> </w:t>
            </w:r>
            <w:r>
              <w:rPr>
                <w:sz w:val="20"/>
              </w:rPr>
              <w:t>well-organized in overall structure,</w:t>
            </w:r>
            <w:r>
              <w:rPr>
                <w:spacing w:val="1"/>
                <w:sz w:val="20"/>
              </w:rPr>
              <w:t xml:space="preserve"> </w:t>
            </w:r>
            <w:r>
              <w:rPr>
                <w:sz w:val="20"/>
              </w:rPr>
              <w:t>beginning with a clear statement of the</w:t>
            </w:r>
            <w:r>
              <w:rPr>
                <w:spacing w:val="-47"/>
                <w:sz w:val="20"/>
              </w:rPr>
              <w:t xml:space="preserve"> </w:t>
            </w:r>
            <w:r>
              <w:rPr>
                <w:sz w:val="20"/>
              </w:rPr>
              <w:t>problem</w:t>
            </w:r>
            <w:r>
              <w:rPr>
                <w:spacing w:val="-3"/>
                <w:sz w:val="20"/>
              </w:rPr>
              <w:t xml:space="preserve"> </w:t>
            </w:r>
            <w:r>
              <w:rPr>
                <w:sz w:val="20"/>
              </w:rPr>
              <w:t>and ending</w:t>
            </w:r>
            <w:r>
              <w:rPr>
                <w:spacing w:val="-2"/>
                <w:sz w:val="20"/>
              </w:rPr>
              <w:t xml:space="preserve"> </w:t>
            </w:r>
            <w:r>
              <w:rPr>
                <w:sz w:val="20"/>
              </w:rPr>
              <w:t>with</w:t>
            </w:r>
            <w:r>
              <w:rPr>
                <w:spacing w:val="-1"/>
                <w:sz w:val="20"/>
              </w:rPr>
              <w:t xml:space="preserve"> </w:t>
            </w:r>
            <w:r>
              <w:rPr>
                <w:sz w:val="20"/>
              </w:rPr>
              <w:t>a</w:t>
            </w:r>
            <w:r>
              <w:rPr>
                <w:spacing w:val="-1"/>
                <w:sz w:val="20"/>
              </w:rPr>
              <w:t xml:space="preserve"> </w:t>
            </w:r>
            <w:r>
              <w:rPr>
                <w:sz w:val="20"/>
              </w:rPr>
              <w:t>clear</w:t>
            </w:r>
          </w:p>
          <w:p w14:paraId="3959D120" w14:textId="77777777" w:rsidR="00C467A8" w:rsidRDefault="00C467A8" w:rsidP="00934D76">
            <w:pPr>
              <w:pStyle w:val="TableParagraph"/>
              <w:spacing w:line="213" w:lineRule="exact"/>
              <w:ind w:left="107"/>
              <w:rPr>
                <w:sz w:val="20"/>
              </w:rPr>
            </w:pPr>
            <w:r>
              <w:rPr>
                <w:sz w:val="20"/>
              </w:rPr>
              <w:t>conclusion.</w:t>
            </w:r>
          </w:p>
        </w:tc>
        <w:tc>
          <w:tcPr>
            <w:tcW w:w="2102" w:type="dxa"/>
            <w:tcPrChange w:id="111" w:author="Nicole Adams" w:date="2021-07-06T08:36:00Z">
              <w:tcPr>
                <w:tcW w:w="0" w:type="auto"/>
              </w:tcPr>
            </w:tcPrChange>
          </w:tcPr>
          <w:p w14:paraId="45B87996" w14:textId="77777777" w:rsidR="00C467A8" w:rsidRDefault="00C467A8" w:rsidP="00934D76">
            <w:pPr>
              <w:pStyle w:val="TableParagraph"/>
              <w:ind w:right="133"/>
              <w:rPr>
                <w:sz w:val="20"/>
              </w:rPr>
            </w:pPr>
            <w:r>
              <w:rPr>
                <w:sz w:val="20"/>
              </w:rPr>
              <w:t>The presentation is well-</w:t>
            </w:r>
            <w:r>
              <w:rPr>
                <w:spacing w:val="1"/>
                <w:sz w:val="20"/>
              </w:rPr>
              <w:t xml:space="preserve"> </w:t>
            </w:r>
            <w:r>
              <w:rPr>
                <w:sz w:val="20"/>
              </w:rPr>
              <w:t>structured; its organization</w:t>
            </w:r>
            <w:r>
              <w:rPr>
                <w:spacing w:val="1"/>
                <w:sz w:val="20"/>
              </w:rPr>
              <w:t xml:space="preserve"> </w:t>
            </w:r>
            <w:r>
              <w:rPr>
                <w:sz w:val="20"/>
              </w:rPr>
              <w:t>contributes to its purpose. The</w:t>
            </w:r>
            <w:r>
              <w:rPr>
                <w:spacing w:val="1"/>
                <w:sz w:val="20"/>
              </w:rPr>
              <w:t xml:space="preserve"> </w:t>
            </w:r>
            <w:r>
              <w:rPr>
                <w:sz w:val="20"/>
              </w:rPr>
              <w:t>problem is clearly stated and</w:t>
            </w:r>
            <w:r>
              <w:rPr>
                <w:spacing w:val="1"/>
                <w:sz w:val="20"/>
              </w:rPr>
              <w:t xml:space="preserve"> </w:t>
            </w:r>
            <w:r>
              <w:rPr>
                <w:sz w:val="20"/>
              </w:rPr>
              <w:t>technical</w:t>
            </w:r>
            <w:r>
              <w:rPr>
                <w:spacing w:val="-4"/>
                <w:sz w:val="20"/>
              </w:rPr>
              <w:t xml:space="preserve"> </w:t>
            </w:r>
            <w:r>
              <w:rPr>
                <w:sz w:val="20"/>
              </w:rPr>
              <w:t>content</w:t>
            </w:r>
            <w:r>
              <w:rPr>
                <w:spacing w:val="-3"/>
                <w:sz w:val="20"/>
              </w:rPr>
              <w:t xml:space="preserve"> </w:t>
            </w:r>
            <w:r>
              <w:rPr>
                <w:sz w:val="20"/>
              </w:rPr>
              <w:t>is</w:t>
            </w:r>
            <w:r>
              <w:rPr>
                <w:spacing w:val="-3"/>
                <w:sz w:val="20"/>
              </w:rPr>
              <w:t xml:space="preserve"> </w:t>
            </w:r>
            <w:r>
              <w:rPr>
                <w:sz w:val="20"/>
              </w:rPr>
              <w:t>well</w:t>
            </w:r>
            <w:r>
              <w:rPr>
                <w:spacing w:val="-3"/>
                <w:sz w:val="20"/>
              </w:rPr>
              <w:t xml:space="preserve"> </w:t>
            </w:r>
            <w:r>
              <w:rPr>
                <w:sz w:val="20"/>
              </w:rPr>
              <w:t>ordered</w:t>
            </w:r>
          </w:p>
          <w:p w14:paraId="511D5BD6" w14:textId="77777777" w:rsidR="00C467A8" w:rsidRDefault="00C467A8" w:rsidP="00934D76">
            <w:pPr>
              <w:pStyle w:val="TableParagraph"/>
              <w:spacing w:line="213" w:lineRule="exact"/>
              <w:rPr>
                <w:sz w:val="20"/>
              </w:rPr>
            </w:pPr>
            <w:r>
              <w:rPr>
                <w:sz w:val="20"/>
              </w:rPr>
              <w:t>for clarity</w:t>
            </w:r>
          </w:p>
        </w:tc>
        <w:tc>
          <w:tcPr>
            <w:tcW w:w="2109" w:type="dxa"/>
            <w:tcPrChange w:id="112" w:author="Nicole Adams" w:date="2021-07-06T08:36:00Z">
              <w:tcPr>
                <w:tcW w:w="0" w:type="auto"/>
              </w:tcPr>
            </w:tcPrChange>
          </w:tcPr>
          <w:p w14:paraId="6E59139B" w14:textId="77777777" w:rsidR="00C467A8" w:rsidRDefault="00C467A8" w:rsidP="00934D76">
            <w:pPr>
              <w:pStyle w:val="TableParagraph"/>
              <w:ind w:right="174"/>
              <w:rPr>
                <w:sz w:val="20"/>
              </w:rPr>
            </w:pPr>
            <w:r>
              <w:rPr>
                <w:sz w:val="20"/>
              </w:rPr>
              <w:t>The presentation is generally</w:t>
            </w:r>
            <w:r>
              <w:rPr>
                <w:spacing w:val="1"/>
                <w:sz w:val="20"/>
              </w:rPr>
              <w:t xml:space="preserve"> </w:t>
            </w:r>
            <w:r>
              <w:rPr>
                <w:sz w:val="20"/>
              </w:rPr>
              <w:t>well-structured, with only a few</w:t>
            </w:r>
            <w:r>
              <w:rPr>
                <w:spacing w:val="-47"/>
                <w:sz w:val="20"/>
              </w:rPr>
              <w:t xml:space="preserve"> </w:t>
            </w:r>
            <w:r>
              <w:rPr>
                <w:sz w:val="20"/>
              </w:rPr>
              <w:t>flaws</w:t>
            </w:r>
            <w:r>
              <w:rPr>
                <w:spacing w:val="-2"/>
                <w:sz w:val="20"/>
              </w:rPr>
              <w:t xml:space="preserve"> </w:t>
            </w:r>
            <w:r>
              <w:rPr>
                <w:sz w:val="20"/>
              </w:rPr>
              <w:t>in</w:t>
            </w:r>
            <w:r>
              <w:rPr>
                <w:spacing w:val="-2"/>
                <w:sz w:val="20"/>
              </w:rPr>
              <w:t xml:space="preserve"> </w:t>
            </w:r>
            <w:r>
              <w:rPr>
                <w:sz w:val="20"/>
              </w:rPr>
              <w:t>overall</w:t>
            </w:r>
            <w:r>
              <w:rPr>
                <w:spacing w:val="-2"/>
                <w:sz w:val="20"/>
              </w:rPr>
              <w:t xml:space="preserve"> </w:t>
            </w:r>
            <w:r>
              <w:rPr>
                <w:sz w:val="20"/>
              </w:rPr>
              <w:t>organization</w:t>
            </w:r>
          </w:p>
        </w:tc>
        <w:tc>
          <w:tcPr>
            <w:tcW w:w="2301" w:type="dxa"/>
            <w:tcPrChange w:id="113" w:author="Nicole Adams" w:date="2021-07-06T08:36:00Z">
              <w:tcPr>
                <w:tcW w:w="0" w:type="auto"/>
              </w:tcPr>
            </w:tcPrChange>
          </w:tcPr>
          <w:p w14:paraId="6A520C9B" w14:textId="77777777" w:rsidR="00C467A8" w:rsidRDefault="00C467A8" w:rsidP="00934D76">
            <w:pPr>
              <w:pStyle w:val="TableParagraph"/>
              <w:ind w:right="135"/>
              <w:rPr>
                <w:sz w:val="20"/>
              </w:rPr>
            </w:pPr>
            <w:r>
              <w:rPr>
                <w:sz w:val="20"/>
              </w:rPr>
              <w:t>The presentation has a defined</w:t>
            </w:r>
            <w:r>
              <w:rPr>
                <w:spacing w:val="1"/>
                <w:sz w:val="20"/>
              </w:rPr>
              <w:t xml:space="preserve"> </w:t>
            </w:r>
            <w:r>
              <w:rPr>
                <w:sz w:val="20"/>
              </w:rPr>
              <w:t>structure, but the organization is</w:t>
            </w:r>
            <w:r>
              <w:rPr>
                <w:spacing w:val="-47"/>
                <w:sz w:val="20"/>
              </w:rPr>
              <w:t xml:space="preserve"> </w:t>
            </w:r>
            <w:r>
              <w:rPr>
                <w:sz w:val="20"/>
              </w:rPr>
              <w:t>not optimal for supporting the</w:t>
            </w:r>
            <w:r>
              <w:rPr>
                <w:spacing w:val="1"/>
                <w:sz w:val="20"/>
              </w:rPr>
              <w:t xml:space="preserve"> </w:t>
            </w:r>
            <w:r>
              <w:rPr>
                <w:sz w:val="20"/>
              </w:rPr>
              <w:t>presentation’s</w:t>
            </w:r>
            <w:r>
              <w:rPr>
                <w:spacing w:val="-3"/>
                <w:sz w:val="20"/>
              </w:rPr>
              <w:t xml:space="preserve"> </w:t>
            </w:r>
            <w:r>
              <w:rPr>
                <w:sz w:val="20"/>
              </w:rPr>
              <w:t>content</w:t>
            </w:r>
          </w:p>
        </w:tc>
        <w:tc>
          <w:tcPr>
            <w:tcW w:w="1795" w:type="dxa"/>
            <w:tcPrChange w:id="114" w:author="Nicole Adams" w:date="2021-07-06T08:36:00Z">
              <w:tcPr>
                <w:tcW w:w="0" w:type="auto"/>
              </w:tcPr>
            </w:tcPrChange>
          </w:tcPr>
          <w:p w14:paraId="68BA7457" w14:textId="77777777" w:rsidR="00C467A8" w:rsidRDefault="00C467A8" w:rsidP="00934D76">
            <w:pPr>
              <w:pStyle w:val="TableParagraph"/>
              <w:ind w:right="186"/>
              <w:rPr>
                <w:sz w:val="20"/>
              </w:rPr>
            </w:pPr>
            <w:r>
              <w:rPr>
                <w:sz w:val="20"/>
              </w:rPr>
              <w:t>The presentation is poorly</w:t>
            </w:r>
            <w:r>
              <w:rPr>
                <w:spacing w:val="1"/>
                <w:sz w:val="20"/>
              </w:rPr>
              <w:t xml:space="preserve"> </w:t>
            </w:r>
            <w:r>
              <w:rPr>
                <w:sz w:val="20"/>
              </w:rPr>
              <w:t>structured; organizational flaws</w:t>
            </w:r>
            <w:r>
              <w:rPr>
                <w:spacing w:val="-47"/>
                <w:sz w:val="20"/>
              </w:rPr>
              <w:t xml:space="preserve"> </w:t>
            </w:r>
            <w:r>
              <w:rPr>
                <w:sz w:val="20"/>
              </w:rPr>
              <w:t>undermine its effectiveness and</w:t>
            </w:r>
            <w:r>
              <w:rPr>
                <w:spacing w:val="-47"/>
                <w:sz w:val="20"/>
              </w:rPr>
              <w:t xml:space="preserve"> </w:t>
            </w:r>
            <w:r>
              <w:rPr>
                <w:sz w:val="20"/>
              </w:rPr>
              <w:t>clarity</w:t>
            </w:r>
          </w:p>
        </w:tc>
      </w:tr>
      <w:tr w:rsidR="00450E9A" w14:paraId="6C5F77D1" w14:textId="77777777" w:rsidTr="00DD1D66">
        <w:trPr>
          <w:trHeight w:val="1610"/>
          <w:trPrChange w:id="115" w:author="Nicole Adams" w:date="2021-07-06T08:36:00Z">
            <w:trPr>
              <w:trHeight w:val="1610"/>
            </w:trPr>
          </w:trPrChange>
        </w:trPr>
        <w:tc>
          <w:tcPr>
            <w:tcW w:w="0" w:type="auto"/>
            <w:shd w:val="clear" w:color="auto" w:fill="D9E2F3" w:themeFill="accent1" w:themeFillTint="33"/>
            <w:tcPrChange w:id="116" w:author="Nicole Adams" w:date="2021-07-06T08:36:00Z">
              <w:tcPr>
                <w:tcW w:w="0" w:type="auto"/>
                <w:shd w:val="clear" w:color="auto" w:fill="D9E2F3" w:themeFill="accent1" w:themeFillTint="33"/>
              </w:tcPr>
            </w:tcPrChange>
          </w:tcPr>
          <w:p w14:paraId="3EC3D296" w14:textId="77777777" w:rsidR="00C467A8" w:rsidRDefault="00C467A8" w:rsidP="00934D76">
            <w:pPr>
              <w:pStyle w:val="TableParagraph"/>
              <w:spacing w:line="227" w:lineRule="exact"/>
              <w:ind w:left="107"/>
              <w:rPr>
                <w:b/>
                <w:sz w:val="20"/>
              </w:rPr>
            </w:pPr>
            <w:r>
              <w:rPr>
                <w:b/>
                <w:sz w:val="20"/>
              </w:rPr>
              <w:t>STYLE/FORM</w:t>
            </w:r>
            <w:r>
              <w:rPr>
                <w:b/>
                <w:spacing w:val="-3"/>
                <w:sz w:val="20"/>
              </w:rPr>
              <w:t xml:space="preserve"> </w:t>
            </w:r>
            <w:r>
              <w:rPr>
                <w:b/>
                <w:sz w:val="20"/>
              </w:rPr>
              <w:t>AND</w:t>
            </w:r>
            <w:r>
              <w:rPr>
                <w:b/>
                <w:spacing w:val="-2"/>
                <w:sz w:val="20"/>
              </w:rPr>
              <w:t xml:space="preserve"> </w:t>
            </w:r>
            <w:r>
              <w:rPr>
                <w:b/>
                <w:sz w:val="20"/>
              </w:rPr>
              <w:t>FORMAT:</w:t>
            </w:r>
          </w:p>
          <w:p w14:paraId="7972A7B2" w14:textId="77777777" w:rsidR="00C467A8" w:rsidRDefault="00C467A8" w:rsidP="00934D76">
            <w:pPr>
              <w:pStyle w:val="TableParagraph"/>
              <w:ind w:left="107" w:right="91"/>
              <w:rPr>
                <w:sz w:val="20"/>
              </w:rPr>
            </w:pPr>
            <w:r>
              <w:rPr>
                <w:sz w:val="20"/>
              </w:rPr>
              <w:t>Presentations are expected to be</w:t>
            </w:r>
            <w:r>
              <w:rPr>
                <w:spacing w:val="1"/>
                <w:sz w:val="20"/>
              </w:rPr>
              <w:t xml:space="preserve"> </w:t>
            </w:r>
            <w:r>
              <w:rPr>
                <w:sz w:val="20"/>
              </w:rPr>
              <w:t>stylistically effective – that is, to</w:t>
            </w:r>
            <w:r>
              <w:rPr>
                <w:spacing w:val="1"/>
                <w:sz w:val="20"/>
              </w:rPr>
              <w:t xml:space="preserve"> </w:t>
            </w:r>
            <w:r>
              <w:rPr>
                <w:sz w:val="20"/>
              </w:rPr>
              <w:t>consist of visual aids with well-chosen</w:t>
            </w:r>
            <w:r>
              <w:rPr>
                <w:spacing w:val="-47"/>
                <w:sz w:val="20"/>
              </w:rPr>
              <w:t xml:space="preserve"> </w:t>
            </w:r>
            <w:r>
              <w:rPr>
                <w:sz w:val="20"/>
              </w:rPr>
              <w:t>words and graphics which complement</w:t>
            </w:r>
            <w:r>
              <w:rPr>
                <w:spacing w:val="-47"/>
                <w:sz w:val="20"/>
              </w:rPr>
              <w:t xml:space="preserve"> </w:t>
            </w:r>
            <w:r>
              <w:rPr>
                <w:sz w:val="20"/>
              </w:rPr>
              <w:t>the</w:t>
            </w:r>
            <w:r>
              <w:rPr>
                <w:spacing w:val="-2"/>
                <w:sz w:val="20"/>
              </w:rPr>
              <w:t xml:space="preserve"> </w:t>
            </w:r>
            <w:r>
              <w:rPr>
                <w:sz w:val="20"/>
              </w:rPr>
              <w:t>speaker,</w:t>
            </w:r>
            <w:r>
              <w:rPr>
                <w:spacing w:val="-1"/>
                <w:sz w:val="20"/>
              </w:rPr>
              <w:t xml:space="preserve"> </w:t>
            </w:r>
            <w:r>
              <w:rPr>
                <w:sz w:val="20"/>
              </w:rPr>
              <w:t>and</w:t>
            </w:r>
            <w:r>
              <w:rPr>
                <w:spacing w:val="-1"/>
                <w:sz w:val="20"/>
              </w:rPr>
              <w:t xml:space="preserve"> </w:t>
            </w:r>
            <w:r>
              <w:rPr>
                <w:sz w:val="20"/>
              </w:rPr>
              <w:t>consistent</w:t>
            </w:r>
            <w:r>
              <w:rPr>
                <w:spacing w:val="-2"/>
                <w:sz w:val="20"/>
              </w:rPr>
              <w:t xml:space="preserve"> </w:t>
            </w:r>
            <w:r>
              <w:rPr>
                <w:sz w:val="20"/>
              </w:rPr>
              <w:t>with the</w:t>
            </w:r>
          </w:p>
          <w:p w14:paraId="3E984463" w14:textId="77777777" w:rsidR="00C467A8" w:rsidRDefault="00C467A8" w:rsidP="00934D76">
            <w:pPr>
              <w:pStyle w:val="TableParagraph"/>
              <w:spacing w:line="213" w:lineRule="exact"/>
              <w:ind w:left="107"/>
              <w:rPr>
                <w:sz w:val="20"/>
              </w:rPr>
            </w:pPr>
            <w:r>
              <w:rPr>
                <w:sz w:val="20"/>
              </w:rPr>
              <w:t>time</w:t>
            </w:r>
            <w:r>
              <w:rPr>
                <w:spacing w:val="-3"/>
                <w:sz w:val="20"/>
              </w:rPr>
              <w:t xml:space="preserve"> </w:t>
            </w:r>
            <w:r>
              <w:rPr>
                <w:sz w:val="20"/>
              </w:rPr>
              <w:t>limit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z w:val="20"/>
              </w:rPr>
              <w:t>presentation.</w:t>
            </w:r>
          </w:p>
        </w:tc>
        <w:tc>
          <w:tcPr>
            <w:tcW w:w="2102" w:type="dxa"/>
            <w:tcPrChange w:id="117" w:author="Nicole Adams" w:date="2021-07-06T08:36:00Z">
              <w:tcPr>
                <w:tcW w:w="0" w:type="auto"/>
              </w:tcPr>
            </w:tcPrChange>
          </w:tcPr>
          <w:p w14:paraId="72845304" w14:textId="77777777" w:rsidR="00C467A8" w:rsidRDefault="00C467A8" w:rsidP="00934D76">
            <w:pPr>
              <w:pStyle w:val="TableParagraph"/>
              <w:ind w:right="119"/>
              <w:rPr>
                <w:sz w:val="20"/>
              </w:rPr>
            </w:pPr>
            <w:r>
              <w:rPr>
                <w:sz w:val="20"/>
              </w:rPr>
              <w:t>The visual aids (e.g. PowerPoint</w:t>
            </w:r>
            <w:r>
              <w:rPr>
                <w:spacing w:val="-47"/>
                <w:sz w:val="20"/>
              </w:rPr>
              <w:t xml:space="preserve"> </w:t>
            </w:r>
            <w:r>
              <w:rPr>
                <w:sz w:val="20"/>
              </w:rPr>
              <w:t>slides) are informative, well</w:t>
            </w:r>
            <w:r>
              <w:rPr>
                <w:spacing w:val="1"/>
                <w:sz w:val="20"/>
              </w:rPr>
              <w:t xml:space="preserve"> </w:t>
            </w:r>
            <w:r>
              <w:rPr>
                <w:sz w:val="20"/>
              </w:rPr>
              <w:t>designed, easy to read, and</w:t>
            </w:r>
            <w:r>
              <w:rPr>
                <w:spacing w:val="1"/>
                <w:sz w:val="20"/>
              </w:rPr>
              <w:t xml:space="preserve"> </w:t>
            </w:r>
            <w:r>
              <w:rPr>
                <w:sz w:val="20"/>
              </w:rPr>
              <w:t>complement the speaker’s</w:t>
            </w:r>
            <w:r>
              <w:rPr>
                <w:spacing w:val="1"/>
                <w:sz w:val="20"/>
              </w:rPr>
              <w:t xml:space="preserve"> </w:t>
            </w:r>
            <w:r>
              <w:rPr>
                <w:sz w:val="20"/>
              </w:rPr>
              <w:t>content. The number of slides is</w:t>
            </w:r>
            <w:r>
              <w:rPr>
                <w:spacing w:val="-47"/>
                <w:sz w:val="20"/>
              </w:rPr>
              <w:t xml:space="preserve"> </w:t>
            </w:r>
            <w:r>
              <w:rPr>
                <w:sz w:val="20"/>
              </w:rPr>
              <w:t>consistent</w:t>
            </w:r>
            <w:r>
              <w:rPr>
                <w:spacing w:val="-4"/>
                <w:sz w:val="20"/>
              </w:rPr>
              <w:t xml:space="preserve"> </w:t>
            </w:r>
            <w:r>
              <w:rPr>
                <w:sz w:val="20"/>
              </w:rPr>
              <w:t>with</w:t>
            </w:r>
            <w:r>
              <w:rPr>
                <w:spacing w:val="-2"/>
                <w:sz w:val="20"/>
              </w:rPr>
              <w:t xml:space="preserve"> </w:t>
            </w:r>
            <w:r>
              <w:rPr>
                <w:sz w:val="20"/>
              </w:rPr>
              <w:t>the</w:t>
            </w:r>
            <w:r>
              <w:rPr>
                <w:spacing w:val="-2"/>
                <w:sz w:val="20"/>
              </w:rPr>
              <w:t xml:space="preserve"> </w:t>
            </w:r>
            <w:r>
              <w:rPr>
                <w:sz w:val="20"/>
              </w:rPr>
              <w:t>time</w:t>
            </w:r>
            <w:r>
              <w:rPr>
                <w:spacing w:val="-2"/>
                <w:sz w:val="20"/>
              </w:rPr>
              <w:t xml:space="preserve"> </w:t>
            </w:r>
            <w:r>
              <w:rPr>
                <w:sz w:val="20"/>
              </w:rPr>
              <w:t>limit</w:t>
            </w:r>
            <w:r>
              <w:rPr>
                <w:spacing w:val="-2"/>
                <w:sz w:val="20"/>
              </w:rPr>
              <w:t xml:space="preserve"> </w:t>
            </w:r>
            <w:r>
              <w:rPr>
                <w:sz w:val="20"/>
              </w:rPr>
              <w:t>of</w:t>
            </w:r>
          </w:p>
          <w:p w14:paraId="5971C47A" w14:textId="77777777" w:rsidR="00C467A8" w:rsidRDefault="00C467A8" w:rsidP="00934D76">
            <w:pPr>
              <w:pStyle w:val="TableParagraph"/>
              <w:spacing w:line="213" w:lineRule="exact"/>
              <w:rPr>
                <w:sz w:val="20"/>
              </w:rPr>
            </w:pPr>
            <w:r>
              <w:rPr>
                <w:sz w:val="20"/>
              </w:rPr>
              <w:t>the</w:t>
            </w:r>
            <w:r>
              <w:rPr>
                <w:spacing w:val="-5"/>
                <w:sz w:val="20"/>
              </w:rPr>
              <w:t xml:space="preserve"> </w:t>
            </w:r>
            <w:r>
              <w:rPr>
                <w:sz w:val="20"/>
              </w:rPr>
              <w:t>presentation</w:t>
            </w:r>
          </w:p>
        </w:tc>
        <w:tc>
          <w:tcPr>
            <w:tcW w:w="2109" w:type="dxa"/>
            <w:tcPrChange w:id="118" w:author="Nicole Adams" w:date="2021-07-06T08:36:00Z">
              <w:tcPr>
                <w:tcW w:w="0" w:type="auto"/>
              </w:tcPr>
            </w:tcPrChange>
          </w:tcPr>
          <w:p w14:paraId="7C8B5841" w14:textId="77777777" w:rsidR="00C467A8" w:rsidRDefault="00C467A8" w:rsidP="00934D76">
            <w:pPr>
              <w:pStyle w:val="TableParagraph"/>
              <w:ind w:right="230"/>
              <w:rPr>
                <w:sz w:val="20"/>
              </w:rPr>
            </w:pPr>
            <w:r>
              <w:rPr>
                <w:sz w:val="20"/>
              </w:rPr>
              <w:t>The visual aids are informative</w:t>
            </w:r>
            <w:r>
              <w:rPr>
                <w:spacing w:val="-47"/>
                <w:sz w:val="20"/>
              </w:rPr>
              <w:t xml:space="preserve"> </w:t>
            </w:r>
            <w:r>
              <w:rPr>
                <w:sz w:val="20"/>
              </w:rPr>
              <w:t>and generally supportive of the</w:t>
            </w:r>
            <w:r>
              <w:rPr>
                <w:spacing w:val="-47"/>
                <w:sz w:val="20"/>
              </w:rPr>
              <w:t xml:space="preserve"> </w:t>
            </w:r>
            <w:r>
              <w:rPr>
                <w:sz w:val="20"/>
              </w:rPr>
              <w:t>presentation, but could be</w:t>
            </w:r>
            <w:r>
              <w:rPr>
                <w:spacing w:val="1"/>
                <w:sz w:val="20"/>
              </w:rPr>
              <w:t xml:space="preserve"> </w:t>
            </w:r>
            <w:r>
              <w:rPr>
                <w:sz w:val="20"/>
              </w:rPr>
              <w:t>improved to more effectively</w:t>
            </w:r>
            <w:r>
              <w:rPr>
                <w:spacing w:val="1"/>
                <w:sz w:val="20"/>
              </w:rPr>
              <w:t xml:space="preserve"> </w:t>
            </w:r>
            <w:r>
              <w:rPr>
                <w:sz w:val="20"/>
              </w:rPr>
              <w:t>complement the speaker’s</w:t>
            </w:r>
            <w:r>
              <w:rPr>
                <w:spacing w:val="1"/>
                <w:sz w:val="20"/>
              </w:rPr>
              <w:t xml:space="preserve"> </w:t>
            </w:r>
            <w:r>
              <w:rPr>
                <w:sz w:val="20"/>
              </w:rPr>
              <w:t>content</w:t>
            </w:r>
          </w:p>
        </w:tc>
        <w:tc>
          <w:tcPr>
            <w:tcW w:w="2301" w:type="dxa"/>
            <w:tcPrChange w:id="119" w:author="Nicole Adams" w:date="2021-07-06T08:36:00Z">
              <w:tcPr>
                <w:tcW w:w="0" w:type="auto"/>
              </w:tcPr>
            </w:tcPrChange>
          </w:tcPr>
          <w:p w14:paraId="08C5B0F3" w14:textId="77777777" w:rsidR="00C467A8" w:rsidRDefault="00C467A8" w:rsidP="00934D76">
            <w:pPr>
              <w:pStyle w:val="TableParagraph"/>
              <w:ind w:right="129"/>
              <w:rPr>
                <w:sz w:val="20"/>
              </w:rPr>
            </w:pPr>
            <w:r>
              <w:rPr>
                <w:sz w:val="20"/>
              </w:rPr>
              <w:t>The visual aids are generally</w:t>
            </w:r>
            <w:r>
              <w:rPr>
                <w:spacing w:val="1"/>
                <w:sz w:val="20"/>
              </w:rPr>
              <w:t xml:space="preserve"> </w:t>
            </w:r>
            <w:r>
              <w:rPr>
                <w:sz w:val="20"/>
              </w:rPr>
              <w:t>supportive of the presentation,</w:t>
            </w:r>
            <w:r>
              <w:rPr>
                <w:spacing w:val="1"/>
                <w:sz w:val="20"/>
              </w:rPr>
              <w:t xml:space="preserve"> </w:t>
            </w:r>
            <w:r>
              <w:rPr>
                <w:sz w:val="20"/>
              </w:rPr>
              <w:t>but some of them are difficult to</w:t>
            </w:r>
            <w:r>
              <w:rPr>
                <w:spacing w:val="-48"/>
                <w:sz w:val="20"/>
              </w:rPr>
              <w:t xml:space="preserve"> </w:t>
            </w:r>
            <w:r>
              <w:rPr>
                <w:sz w:val="20"/>
              </w:rPr>
              <w:t>read, too busy, and/or not</w:t>
            </w:r>
            <w:r>
              <w:rPr>
                <w:spacing w:val="1"/>
                <w:sz w:val="20"/>
              </w:rPr>
              <w:t xml:space="preserve"> </w:t>
            </w:r>
            <w:r>
              <w:rPr>
                <w:sz w:val="20"/>
              </w:rPr>
              <w:t>necessary for the intent of the</w:t>
            </w:r>
            <w:r>
              <w:rPr>
                <w:spacing w:val="1"/>
                <w:sz w:val="20"/>
              </w:rPr>
              <w:t xml:space="preserve"> </w:t>
            </w:r>
            <w:r>
              <w:rPr>
                <w:sz w:val="20"/>
              </w:rPr>
              <w:t>talk</w:t>
            </w:r>
          </w:p>
        </w:tc>
        <w:tc>
          <w:tcPr>
            <w:tcW w:w="1795" w:type="dxa"/>
            <w:tcPrChange w:id="120" w:author="Nicole Adams" w:date="2021-07-06T08:36:00Z">
              <w:tcPr>
                <w:tcW w:w="0" w:type="auto"/>
              </w:tcPr>
            </w:tcPrChange>
          </w:tcPr>
          <w:p w14:paraId="23220D28" w14:textId="77777777" w:rsidR="00C467A8" w:rsidRDefault="00C467A8" w:rsidP="00934D76">
            <w:pPr>
              <w:pStyle w:val="TableParagraph"/>
              <w:ind w:right="258"/>
              <w:rPr>
                <w:sz w:val="20"/>
              </w:rPr>
            </w:pPr>
            <w:r>
              <w:rPr>
                <w:sz w:val="20"/>
              </w:rPr>
              <w:t>Visual aids are not designed to</w:t>
            </w:r>
            <w:r>
              <w:rPr>
                <w:spacing w:val="-47"/>
                <w:sz w:val="20"/>
              </w:rPr>
              <w:t xml:space="preserve"> </w:t>
            </w:r>
            <w:r>
              <w:rPr>
                <w:sz w:val="20"/>
              </w:rPr>
              <w:t>effectively to convey the</w:t>
            </w:r>
            <w:r>
              <w:rPr>
                <w:spacing w:val="1"/>
                <w:sz w:val="20"/>
              </w:rPr>
              <w:t xml:space="preserve"> </w:t>
            </w:r>
            <w:r>
              <w:rPr>
                <w:sz w:val="20"/>
              </w:rPr>
              <w:t>information intended by the</w:t>
            </w:r>
            <w:r>
              <w:rPr>
                <w:spacing w:val="1"/>
                <w:sz w:val="20"/>
              </w:rPr>
              <w:t xml:space="preserve"> </w:t>
            </w:r>
            <w:r>
              <w:rPr>
                <w:sz w:val="20"/>
              </w:rPr>
              <w:t>speaker</w:t>
            </w:r>
          </w:p>
        </w:tc>
      </w:tr>
      <w:tr w:rsidR="00450E9A" w14:paraId="3CBDBA5C" w14:textId="77777777" w:rsidTr="00DD1D66">
        <w:trPr>
          <w:trHeight w:val="1379"/>
          <w:trPrChange w:id="121" w:author="Nicole Adams" w:date="2021-07-06T08:36:00Z">
            <w:trPr>
              <w:trHeight w:val="1379"/>
            </w:trPr>
          </w:trPrChange>
        </w:trPr>
        <w:tc>
          <w:tcPr>
            <w:tcW w:w="0" w:type="auto"/>
            <w:shd w:val="clear" w:color="auto" w:fill="D9E2F3" w:themeFill="accent1" w:themeFillTint="33"/>
            <w:tcPrChange w:id="122" w:author="Nicole Adams" w:date="2021-07-06T08:36:00Z">
              <w:tcPr>
                <w:tcW w:w="0" w:type="auto"/>
                <w:shd w:val="clear" w:color="auto" w:fill="D9E2F3" w:themeFill="accent1" w:themeFillTint="33"/>
              </w:tcPr>
            </w:tcPrChange>
          </w:tcPr>
          <w:p w14:paraId="25848749" w14:textId="77777777" w:rsidR="00C467A8" w:rsidRDefault="00C467A8" w:rsidP="00934D76">
            <w:pPr>
              <w:pStyle w:val="TableParagraph"/>
              <w:spacing w:line="227" w:lineRule="exact"/>
              <w:ind w:left="107"/>
              <w:rPr>
                <w:b/>
                <w:sz w:val="20"/>
              </w:rPr>
            </w:pPr>
            <w:r>
              <w:rPr>
                <w:b/>
                <w:sz w:val="20"/>
              </w:rPr>
              <w:t>SPEAKING</w:t>
            </w:r>
            <w:r>
              <w:rPr>
                <w:b/>
                <w:spacing w:val="-5"/>
                <w:sz w:val="20"/>
              </w:rPr>
              <w:t xml:space="preserve"> </w:t>
            </w:r>
            <w:r>
              <w:rPr>
                <w:b/>
                <w:sz w:val="20"/>
              </w:rPr>
              <w:t>SKILLS:</w:t>
            </w:r>
          </w:p>
          <w:p w14:paraId="6846C6D2" w14:textId="77777777" w:rsidR="00C467A8" w:rsidRDefault="00C467A8" w:rsidP="00934D76">
            <w:pPr>
              <w:pStyle w:val="TableParagraph"/>
              <w:ind w:left="107" w:right="113"/>
              <w:rPr>
                <w:sz w:val="20"/>
              </w:rPr>
            </w:pPr>
            <w:r>
              <w:rPr>
                <w:sz w:val="20"/>
              </w:rPr>
              <w:t>Presenters are expected to use an</w:t>
            </w:r>
            <w:r>
              <w:rPr>
                <w:spacing w:val="1"/>
                <w:sz w:val="20"/>
              </w:rPr>
              <w:t xml:space="preserve"> </w:t>
            </w:r>
            <w:r>
              <w:rPr>
                <w:sz w:val="20"/>
              </w:rPr>
              <w:t>effective speaking style which exhibits</w:t>
            </w:r>
            <w:r>
              <w:rPr>
                <w:spacing w:val="-48"/>
                <w:sz w:val="20"/>
              </w:rPr>
              <w:t xml:space="preserve"> </w:t>
            </w:r>
            <w:r>
              <w:rPr>
                <w:sz w:val="20"/>
              </w:rPr>
              <w:t>enthusiasm, generates interest in the</w:t>
            </w:r>
            <w:r>
              <w:rPr>
                <w:spacing w:val="1"/>
                <w:sz w:val="20"/>
              </w:rPr>
              <w:t xml:space="preserve"> </w:t>
            </w:r>
            <w:r>
              <w:rPr>
                <w:sz w:val="20"/>
              </w:rPr>
              <w:t>audience,</w:t>
            </w:r>
            <w:r>
              <w:rPr>
                <w:spacing w:val="-3"/>
                <w:sz w:val="20"/>
              </w:rPr>
              <w:t xml:space="preserve"> </w:t>
            </w:r>
            <w:r>
              <w:rPr>
                <w:sz w:val="20"/>
              </w:rPr>
              <w:t>and</w:t>
            </w:r>
            <w:r>
              <w:rPr>
                <w:spacing w:val="-3"/>
                <w:sz w:val="20"/>
              </w:rPr>
              <w:t xml:space="preserve"> </w:t>
            </w:r>
            <w:r>
              <w:rPr>
                <w:sz w:val="20"/>
              </w:rPr>
              <w:t>communicates</w:t>
            </w:r>
            <w:r>
              <w:rPr>
                <w:spacing w:val="-1"/>
                <w:sz w:val="20"/>
              </w:rPr>
              <w:t xml:space="preserve"> </w:t>
            </w:r>
            <w:r>
              <w:rPr>
                <w:sz w:val="20"/>
              </w:rPr>
              <w:t>the</w:t>
            </w:r>
          </w:p>
          <w:p w14:paraId="7E46552E" w14:textId="77777777" w:rsidR="00C467A8" w:rsidRDefault="00C467A8" w:rsidP="00934D76">
            <w:pPr>
              <w:pStyle w:val="TableParagraph"/>
              <w:spacing w:line="213" w:lineRule="exact"/>
              <w:ind w:left="107"/>
              <w:rPr>
                <w:sz w:val="20"/>
              </w:rPr>
            </w:pPr>
            <w:r>
              <w:rPr>
                <w:sz w:val="20"/>
              </w:rPr>
              <w:t>intended</w:t>
            </w:r>
            <w:r>
              <w:rPr>
                <w:spacing w:val="-5"/>
                <w:sz w:val="20"/>
              </w:rPr>
              <w:t xml:space="preserve"> </w:t>
            </w:r>
            <w:r>
              <w:rPr>
                <w:sz w:val="20"/>
              </w:rPr>
              <w:t>information.</w:t>
            </w:r>
          </w:p>
        </w:tc>
        <w:tc>
          <w:tcPr>
            <w:tcW w:w="2102" w:type="dxa"/>
            <w:tcPrChange w:id="123" w:author="Nicole Adams" w:date="2021-07-06T08:36:00Z">
              <w:tcPr>
                <w:tcW w:w="0" w:type="auto"/>
              </w:tcPr>
            </w:tcPrChange>
          </w:tcPr>
          <w:p w14:paraId="6B3EBF51" w14:textId="77777777" w:rsidR="00C467A8" w:rsidRDefault="00C467A8" w:rsidP="00934D76">
            <w:pPr>
              <w:pStyle w:val="TableParagraph"/>
              <w:ind w:left="107" w:right="82"/>
              <w:rPr>
                <w:sz w:val="20"/>
              </w:rPr>
            </w:pPr>
            <w:r>
              <w:rPr>
                <w:sz w:val="20"/>
              </w:rPr>
              <w:t>Speaker is well prepared,</w:t>
            </w:r>
            <w:r>
              <w:rPr>
                <w:spacing w:val="1"/>
                <w:sz w:val="20"/>
              </w:rPr>
              <w:t xml:space="preserve"> </w:t>
            </w:r>
            <w:r>
              <w:rPr>
                <w:sz w:val="20"/>
              </w:rPr>
              <w:t>establishes effective eye contact</w:t>
            </w:r>
            <w:r>
              <w:rPr>
                <w:spacing w:val="1"/>
                <w:sz w:val="20"/>
              </w:rPr>
              <w:t xml:space="preserve"> </w:t>
            </w:r>
            <w:r>
              <w:rPr>
                <w:sz w:val="20"/>
              </w:rPr>
              <w:t>with the audience, speaks clearly</w:t>
            </w:r>
            <w:r>
              <w:rPr>
                <w:spacing w:val="-48"/>
                <w:sz w:val="20"/>
              </w:rPr>
              <w:t xml:space="preserve"> </w:t>
            </w:r>
            <w:r>
              <w:rPr>
                <w:sz w:val="20"/>
              </w:rPr>
              <w:t>and audibly, stays on topic and</w:t>
            </w:r>
            <w:r>
              <w:rPr>
                <w:spacing w:val="1"/>
                <w:sz w:val="20"/>
              </w:rPr>
              <w:t xml:space="preserve"> </w:t>
            </w:r>
            <w:r>
              <w:rPr>
                <w:sz w:val="20"/>
              </w:rPr>
              <w:t>finishes</w:t>
            </w:r>
            <w:r>
              <w:rPr>
                <w:spacing w:val="-4"/>
                <w:sz w:val="20"/>
              </w:rPr>
              <w:t xml:space="preserve"> </w:t>
            </w:r>
            <w:r>
              <w:rPr>
                <w:sz w:val="20"/>
              </w:rPr>
              <w:t>the</w:t>
            </w:r>
            <w:r>
              <w:rPr>
                <w:spacing w:val="-3"/>
                <w:sz w:val="20"/>
              </w:rPr>
              <w:t xml:space="preserve"> </w:t>
            </w:r>
            <w:r>
              <w:rPr>
                <w:sz w:val="20"/>
              </w:rPr>
              <w:t>presentation</w:t>
            </w:r>
            <w:r>
              <w:rPr>
                <w:spacing w:val="-4"/>
                <w:sz w:val="20"/>
              </w:rPr>
              <w:t xml:space="preserve"> </w:t>
            </w:r>
            <w:r>
              <w:rPr>
                <w:sz w:val="20"/>
              </w:rPr>
              <w:t>on</w:t>
            </w:r>
            <w:r>
              <w:rPr>
                <w:spacing w:val="-2"/>
                <w:sz w:val="20"/>
              </w:rPr>
              <w:t xml:space="preserve"> </w:t>
            </w:r>
            <w:r>
              <w:rPr>
                <w:sz w:val="20"/>
              </w:rPr>
              <w:t>time</w:t>
            </w:r>
          </w:p>
        </w:tc>
        <w:tc>
          <w:tcPr>
            <w:tcW w:w="2109" w:type="dxa"/>
            <w:tcPrChange w:id="124" w:author="Nicole Adams" w:date="2021-07-06T08:36:00Z">
              <w:tcPr>
                <w:tcW w:w="0" w:type="auto"/>
              </w:tcPr>
            </w:tcPrChange>
          </w:tcPr>
          <w:p w14:paraId="613E7F22" w14:textId="77777777" w:rsidR="00C467A8" w:rsidRDefault="00C467A8" w:rsidP="00934D76">
            <w:pPr>
              <w:pStyle w:val="TableParagraph"/>
              <w:ind w:right="120"/>
              <w:rPr>
                <w:sz w:val="20"/>
              </w:rPr>
            </w:pPr>
            <w:r>
              <w:rPr>
                <w:sz w:val="20"/>
              </w:rPr>
              <w:t>Speaker is prepared and familiar</w:t>
            </w:r>
            <w:r>
              <w:rPr>
                <w:spacing w:val="-48"/>
                <w:sz w:val="20"/>
              </w:rPr>
              <w:t xml:space="preserve"> </w:t>
            </w:r>
            <w:r>
              <w:rPr>
                <w:sz w:val="20"/>
              </w:rPr>
              <w:t>with the content of the visual</w:t>
            </w:r>
            <w:r>
              <w:rPr>
                <w:spacing w:val="1"/>
                <w:sz w:val="20"/>
              </w:rPr>
              <w:t xml:space="preserve"> </w:t>
            </w:r>
            <w:r>
              <w:rPr>
                <w:sz w:val="20"/>
              </w:rPr>
              <w:t>aids, but may occasionally stray</w:t>
            </w:r>
            <w:r>
              <w:rPr>
                <w:spacing w:val="-47"/>
                <w:sz w:val="20"/>
              </w:rPr>
              <w:t xml:space="preserve"> </w:t>
            </w:r>
            <w:r>
              <w:rPr>
                <w:sz w:val="20"/>
              </w:rPr>
              <w:t>from topic and/or have other</w:t>
            </w:r>
            <w:r>
              <w:rPr>
                <w:spacing w:val="1"/>
                <w:sz w:val="20"/>
              </w:rPr>
              <w:t xml:space="preserve"> </w:t>
            </w:r>
            <w:r>
              <w:rPr>
                <w:sz w:val="20"/>
              </w:rPr>
              <w:t>deficiencies</w:t>
            </w:r>
            <w:r>
              <w:rPr>
                <w:spacing w:val="-4"/>
                <w:sz w:val="20"/>
              </w:rPr>
              <w:t xml:space="preserve"> </w:t>
            </w:r>
            <w:r>
              <w:rPr>
                <w:sz w:val="20"/>
              </w:rPr>
              <w:t>in</w:t>
            </w:r>
            <w:r>
              <w:rPr>
                <w:spacing w:val="-3"/>
                <w:sz w:val="20"/>
              </w:rPr>
              <w:t xml:space="preserve"> </w:t>
            </w:r>
            <w:r>
              <w:rPr>
                <w:sz w:val="20"/>
              </w:rPr>
              <w:t>speaking</w:t>
            </w:r>
            <w:r>
              <w:rPr>
                <w:spacing w:val="-3"/>
                <w:sz w:val="20"/>
              </w:rPr>
              <w:t xml:space="preserve"> </w:t>
            </w:r>
            <w:r>
              <w:rPr>
                <w:sz w:val="20"/>
              </w:rPr>
              <w:t>style</w:t>
            </w:r>
          </w:p>
        </w:tc>
        <w:tc>
          <w:tcPr>
            <w:tcW w:w="2301" w:type="dxa"/>
            <w:tcPrChange w:id="125" w:author="Nicole Adams" w:date="2021-07-06T08:36:00Z">
              <w:tcPr>
                <w:tcW w:w="0" w:type="auto"/>
              </w:tcPr>
            </w:tcPrChange>
          </w:tcPr>
          <w:p w14:paraId="35A02D2B" w14:textId="77777777" w:rsidR="00C467A8" w:rsidRDefault="00C467A8" w:rsidP="00934D76">
            <w:pPr>
              <w:pStyle w:val="TableParagraph"/>
              <w:ind w:right="135"/>
              <w:rPr>
                <w:sz w:val="20"/>
              </w:rPr>
            </w:pPr>
            <w:r>
              <w:rPr>
                <w:sz w:val="20"/>
              </w:rPr>
              <w:t>Speaker is reasonably prepared</w:t>
            </w:r>
            <w:r>
              <w:rPr>
                <w:spacing w:val="1"/>
                <w:sz w:val="20"/>
              </w:rPr>
              <w:t xml:space="preserve"> </w:t>
            </w:r>
            <w:r>
              <w:rPr>
                <w:sz w:val="20"/>
              </w:rPr>
              <w:t>but tends to look at visual aids</w:t>
            </w:r>
            <w:r>
              <w:rPr>
                <w:spacing w:val="1"/>
                <w:sz w:val="20"/>
              </w:rPr>
              <w:t xml:space="preserve"> </w:t>
            </w:r>
            <w:r>
              <w:rPr>
                <w:sz w:val="20"/>
              </w:rPr>
              <w:t>for prompting, and is not able to</w:t>
            </w:r>
            <w:r>
              <w:rPr>
                <w:spacing w:val="-47"/>
                <w:sz w:val="20"/>
              </w:rPr>
              <w:t xml:space="preserve"> </w:t>
            </w:r>
            <w:r>
              <w:rPr>
                <w:sz w:val="20"/>
              </w:rPr>
              <w:t>communicate all of the intended</w:t>
            </w:r>
            <w:r>
              <w:rPr>
                <w:spacing w:val="-47"/>
                <w:sz w:val="20"/>
              </w:rPr>
              <w:t xml:space="preserve"> </w:t>
            </w:r>
            <w:r>
              <w:rPr>
                <w:sz w:val="20"/>
              </w:rPr>
              <w:t>content</w:t>
            </w:r>
          </w:p>
        </w:tc>
        <w:tc>
          <w:tcPr>
            <w:tcW w:w="1795" w:type="dxa"/>
            <w:tcPrChange w:id="126" w:author="Nicole Adams" w:date="2021-07-06T08:36:00Z">
              <w:tcPr>
                <w:tcW w:w="0" w:type="auto"/>
              </w:tcPr>
            </w:tcPrChange>
          </w:tcPr>
          <w:p w14:paraId="5CF1A116" w14:textId="77777777" w:rsidR="00C467A8" w:rsidRDefault="00C467A8" w:rsidP="00934D76">
            <w:pPr>
              <w:pStyle w:val="TableParagraph"/>
              <w:ind w:right="181"/>
              <w:rPr>
                <w:sz w:val="20"/>
              </w:rPr>
            </w:pPr>
            <w:r>
              <w:rPr>
                <w:sz w:val="20"/>
              </w:rPr>
              <w:t>Speaker is not prepared and has</w:t>
            </w:r>
            <w:r>
              <w:rPr>
                <w:spacing w:val="-47"/>
                <w:sz w:val="20"/>
              </w:rPr>
              <w:t xml:space="preserve"> </w:t>
            </w:r>
            <w:r>
              <w:rPr>
                <w:sz w:val="20"/>
              </w:rPr>
              <w:t>to read from visual aids or cue</w:t>
            </w:r>
            <w:r>
              <w:rPr>
                <w:spacing w:val="1"/>
                <w:sz w:val="20"/>
              </w:rPr>
              <w:t xml:space="preserve"> </w:t>
            </w:r>
            <w:r>
              <w:rPr>
                <w:sz w:val="20"/>
              </w:rPr>
              <w:t>cards, does not use voice or</w:t>
            </w:r>
            <w:r>
              <w:rPr>
                <w:spacing w:val="1"/>
                <w:sz w:val="20"/>
              </w:rPr>
              <w:t xml:space="preserve"> </w:t>
            </w:r>
            <w:r>
              <w:rPr>
                <w:sz w:val="20"/>
              </w:rPr>
              <w:t>body language effectively to</w:t>
            </w:r>
            <w:r>
              <w:rPr>
                <w:spacing w:val="1"/>
                <w:sz w:val="20"/>
              </w:rPr>
              <w:t xml:space="preserve"> </w:t>
            </w:r>
            <w:r>
              <w:rPr>
                <w:sz w:val="20"/>
              </w:rPr>
              <w:t>engage</w:t>
            </w:r>
            <w:r>
              <w:rPr>
                <w:spacing w:val="-1"/>
                <w:sz w:val="20"/>
              </w:rPr>
              <w:t xml:space="preserve"> </w:t>
            </w:r>
            <w:r>
              <w:rPr>
                <w:sz w:val="20"/>
              </w:rPr>
              <w:t>audience</w:t>
            </w:r>
            <w:r>
              <w:rPr>
                <w:spacing w:val="-1"/>
                <w:sz w:val="20"/>
              </w:rPr>
              <w:t xml:space="preserve"> </w:t>
            </w:r>
            <w:r>
              <w:rPr>
                <w:sz w:val="20"/>
              </w:rPr>
              <w:t>in</w:t>
            </w:r>
            <w:r>
              <w:rPr>
                <w:spacing w:val="1"/>
                <w:sz w:val="20"/>
              </w:rPr>
              <w:t xml:space="preserve"> </w:t>
            </w:r>
            <w:r>
              <w:rPr>
                <w:sz w:val="20"/>
              </w:rPr>
              <w:t>topic</w:t>
            </w:r>
          </w:p>
        </w:tc>
      </w:tr>
      <w:tr w:rsidR="00450E9A" w14:paraId="78F54F81" w14:textId="77777777" w:rsidTr="00DD1D66">
        <w:trPr>
          <w:trHeight w:val="1379"/>
          <w:trPrChange w:id="127" w:author="Nicole Adams" w:date="2021-07-06T08:36:00Z">
            <w:trPr>
              <w:trHeight w:val="1379"/>
            </w:trPr>
          </w:trPrChange>
        </w:trPr>
        <w:tc>
          <w:tcPr>
            <w:tcW w:w="0" w:type="auto"/>
            <w:shd w:val="clear" w:color="auto" w:fill="D9E2F3" w:themeFill="accent1" w:themeFillTint="33"/>
            <w:tcPrChange w:id="128" w:author="Nicole Adams" w:date="2021-07-06T08:36:00Z">
              <w:tcPr>
                <w:tcW w:w="0" w:type="auto"/>
                <w:shd w:val="clear" w:color="auto" w:fill="D9E2F3" w:themeFill="accent1" w:themeFillTint="33"/>
              </w:tcPr>
            </w:tcPrChange>
          </w:tcPr>
          <w:p w14:paraId="55A32E71" w14:textId="77777777" w:rsidR="00C467A8" w:rsidRDefault="00C467A8" w:rsidP="00934D76">
            <w:pPr>
              <w:pStyle w:val="TableParagraph"/>
              <w:spacing w:line="227" w:lineRule="exact"/>
              <w:ind w:left="107"/>
              <w:rPr>
                <w:b/>
                <w:sz w:val="20"/>
              </w:rPr>
            </w:pPr>
            <w:r>
              <w:rPr>
                <w:b/>
                <w:sz w:val="20"/>
              </w:rPr>
              <w:t>PROFESSIONALISM:</w:t>
            </w:r>
          </w:p>
          <w:p w14:paraId="703988C7" w14:textId="77777777" w:rsidR="00C467A8" w:rsidRDefault="00C467A8" w:rsidP="00934D76">
            <w:pPr>
              <w:pStyle w:val="TableParagraph"/>
              <w:ind w:left="107" w:right="147"/>
              <w:rPr>
                <w:sz w:val="20"/>
              </w:rPr>
            </w:pPr>
            <w:r>
              <w:rPr>
                <w:sz w:val="20"/>
              </w:rPr>
              <w:t>Presenters are expected to dress</w:t>
            </w:r>
            <w:r>
              <w:rPr>
                <w:spacing w:val="1"/>
                <w:sz w:val="20"/>
              </w:rPr>
              <w:t xml:space="preserve"> </w:t>
            </w:r>
            <w:r>
              <w:rPr>
                <w:sz w:val="20"/>
              </w:rPr>
              <w:t>appropriately for the audience and act</w:t>
            </w:r>
            <w:r>
              <w:rPr>
                <w:spacing w:val="1"/>
                <w:sz w:val="20"/>
              </w:rPr>
              <w:t xml:space="preserve"> </w:t>
            </w:r>
            <w:r>
              <w:rPr>
                <w:sz w:val="20"/>
              </w:rPr>
              <w:t>in a manner expected in a professional</w:t>
            </w:r>
            <w:r>
              <w:rPr>
                <w:spacing w:val="-47"/>
                <w:sz w:val="20"/>
              </w:rPr>
              <w:t xml:space="preserve"> </w:t>
            </w:r>
            <w:r>
              <w:rPr>
                <w:sz w:val="20"/>
              </w:rPr>
              <w:t>setting</w:t>
            </w:r>
          </w:p>
        </w:tc>
        <w:tc>
          <w:tcPr>
            <w:tcW w:w="2102" w:type="dxa"/>
            <w:tcPrChange w:id="129" w:author="Nicole Adams" w:date="2021-07-06T08:36:00Z">
              <w:tcPr>
                <w:tcW w:w="0" w:type="auto"/>
              </w:tcPr>
            </w:tcPrChange>
          </w:tcPr>
          <w:p w14:paraId="6A41316D" w14:textId="77777777" w:rsidR="00C467A8" w:rsidRDefault="00C467A8" w:rsidP="00934D76">
            <w:pPr>
              <w:pStyle w:val="TableParagraph"/>
              <w:ind w:right="152"/>
              <w:rPr>
                <w:sz w:val="20"/>
              </w:rPr>
            </w:pPr>
            <w:r>
              <w:rPr>
                <w:sz w:val="20"/>
              </w:rPr>
              <w:t>Speaker is appropriately</w:t>
            </w:r>
            <w:r>
              <w:rPr>
                <w:spacing w:val="1"/>
                <w:sz w:val="20"/>
              </w:rPr>
              <w:t xml:space="preserve"> </w:t>
            </w:r>
            <w:r>
              <w:rPr>
                <w:sz w:val="20"/>
              </w:rPr>
              <w:t>dressed, avoids distracting body</w:t>
            </w:r>
            <w:r>
              <w:rPr>
                <w:spacing w:val="-48"/>
                <w:sz w:val="20"/>
              </w:rPr>
              <w:t xml:space="preserve"> </w:t>
            </w:r>
            <w:r>
              <w:rPr>
                <w:sz w:val="20"/>
              </w:rPr>
              <w:t>language during presentation,</w:t>
            </w:r>
            <w:r>
              <w:rPr>
                <w:spacing w:val="1"/>
                <w:sz w:val="20"/>
              </w:rPr>
              <w:t xml:space="preserve"> </w:t>
            </w:r>
            <w:r>
              <w:rPr>
                <w:sz w:val="20"/>
              </w:rPr>
              <w:t>comports him/her self</w:t>
            </w:r>
            <w:r>
              <w:rPr>
                <w:spacing w:val="1"/>
                <w:sz w:val="20"/>
              </w:rPr>
              <w:t xml:space="preserve"> </w:t>
            </w:r>
            <w:r>
              <w:rPr>
                <w:sz w:val="20"/>
              </w:rPr>
              <w:t>professionally</w:t>
            </w:r>
            <w:r>
              <w:rPr>
                <w:spacing w:val="-3"/>
                <w:sz w:val="20"/>
              </w:rPr>
              <w:t xml:space="preserve"> </w:t>
            </w:r>
            <w:r>
              <w:rPr>
                <w:sz w:val="20"/>
              </w:rPr>
              <w:t>throughout</w:t>
            </w:r>
            <w:r>
              <w:rPr>
                <w:spacing w:val="-3"/>
                <w:sz w:val="20"/>
              </w:rPr>
              <w:t xml:space="preserve"> </w:t>
            </w:r>
            <w:r>
              <w:rPr>
                <w:sz w:val="20"/>
              </w:rPr>
              <w:t>the</w:t>
            </w:r>
          </w:p>
          <w:p w14:paraId="62121B9B" w14:textId="77777777" w:rsidR="00C467A8" w:rsidRDefault="00C467A8" w:rsidP="00934D76">
            <w:pPr>
              <w:pStyle w:val="TableParagraph"/>
              <w:spacing w:line="213" w:lineRule="exact"/>
              <w:rPr>
                <w:sz w:val="20"/>
              </w:rPr>
            </w:pPr>
            <w:r>
              <w:rPr>
                <w:sz w:val="20"/>
              </w:rPr>
              <w:t>presentation</w:t>
            </w:r>
          </w:p>
        </w:tc>
        <w:tc>
          <w:tcPr>
            <w:tcW w:w="2109" w:type="dxa"/>
            <w:tcPrChange w:id="130" w:author="Nicole Adams" w:date="2021-07-06T08:36:00Z">
              <w:tcPr>
                <w:tcW w:w="0" w:type="auto"/>
              </w:tcPr>
            </w:tcPrChange>
          </w:tcPr>
          <w:p w14:paraId="6BB9F08F" w14:textId="77777777" w:rsidR="00C467A8" w:rsidRDefault="00C467A8" w:rsidP="00934D76">
            <w:pPr>
              <w:pStyle w:val="TableParagraph"/>
              <w:ind w:right="285"/>
              <w:rPr>
                <w:sz w:val="20"/>
              </w:rPr>
            </w:pPr>
            <w:r>
              <w:rPr>
                <w:sz w:val="20"/>
              </w:rPr>
              <w:t>Speaker is appropriately</w:t>
            </w:r>
            <w:r>
              <w:rPr>
                <w:spacing w:val="1"/>
                <w:sz w:val="20"/>
              </w:rPr>
              <w:t xml:space="preserve"> </w:t>
            </w:r>
            <w:r>
              <w:rPr>
                <w:sz w:val="20"/>
              </w:rPr>
              <w:t>dressed, generally acts</w:t>
            </w:r>
            <w:r>
              <w:rPr>
                <w:spacing w:val="1"/>
                <w:sz w:val="20"/>
              </w:rPr>
              <w:t xml:space="preserve"> </w:t>
            </w:r>
            <w:r>
              <w:rPr>
                <w:sz w:val="20"/>
              </w:rPr>
              <w:t>professionally, but exhibits</w:t>
            </w:r>
            <w:r>
              <w:rPr>
                <w:spacing w:val="1"/>
                <w:sz w:val="20"/>
              </w:rPr>
              <w:t xml:space="preserve"> </w:t>
            </w:r>
            <w:r>
              <w:rPr>
                <w:sz w:val="20"/>
              </w:rPr>
              <w:t>some</w:t>
            </w:r>
            <w:r>
              <w:rPr>
                <w:spacing w:val="-2"/>
                <w:sz w:val="20"/>
              </w:rPr>
              <w:t xml:space="preserve"> </w:t>
            </w:r>
            <w:r>
              <w:rPr>
                <w:sz w:val="20"/>
              </w:rPr>
              <w:t>minor</w:t>
            </w:r>
            <w:r>
              <w:rPr>
                <w:spacing w:val="-3"/>
                <w:sz w:val="20"/>
              </w:rPr>
              <w:t xml:space="preserve"> </w:t>
            </w:r>
            <w:r>
              <w:rPr>
                <w:sz w:val="20"/>
              </w:rPr>
              <w:t>lapses</w:t>
            </w:r>
            <w:r>
              <w:rPr>
                <w:spacing w:val="-2"/>
                <w:sz w:val="20"/>
              </w:rPr>
              <w:t xml:space="preserve"> </w:t>
            </w:r>
            <w:r>
              <w:rPr>
                <w:sz w:val="20"/>
              </w:rPr>
              <w:t>in</w:t>
            </w:r>
            <w:r>
              <w:rPr>
                <w:spacing w:val="-3"/>
                <w:sz w:val="20"/>
              </w:rPr>
              <w:t xml:space="preserve"> </w:t>
            </w:r>
            <w:r>
              <w:rPr>
                <w:sz w:val="20"/>
              </w:rPr>
              <w:t>decorum</w:t>
            </w:r>
          </w:p>
        </w:tc>
        <w:tc>
          <w:tcPr>
            <w:tcW w:w="2301" w:type="dxa"/>
            <w:tcPrChange w:id="131" w:author="Nicole Adams" w:date="2021-07-06T08:36:00Z">
              <w:tcPr>
                <w:tcW w:w="0" w:type="auto"/>
              </w:tcPr>
            </w:tcPrChange>
          </w:tcPr>
          <w:p w14:paraId="574E8353" w14:textId="77777777" w:rsidR="00C467A8" w:rsidRDefault="00C467A8" w:rsidP="00934D76">
            <w:pPr>
              <w:pStyle w:val="TableParagraph"/>
              <w:ind w:right="268"/>
              <w:rPr>
                <w:sz w:val="20"/>
              </w:rPr>
            </w:pPr>
            <w:r>
              <w:rPr>
                <w:sz w:val="20"/>
              </w:rPr>
              <w:t>Speaker is reasonably dressed,</w:t>
            </w:r>
            <w:r>
              <w:rPr>
                <w:spacing w:val="-47"/>
                <w:sz w:val="20"/>
              </w:rPr>
              <w:t xml:space="preserve"> </w:t>
            </w:r>
            <w:r>
              <w:rPr>
                <w:sz w:val="20"/>
              </w:rPr>
              <w:t>but some lapses in decorum</w:t>
            </w:r>
            <w:r>
              <w:rPr>
                <w:spacing w:val="1"/>
                <w:sz w:val="20"/>
              </w:rPr>
              <w:t xml:space="preserve"> </w:t>
            </w:r>
            <w:r>
              <w:rPr>
                <w:sz w:val="20"/>
              </w:rPr>
              <w:t>detract from the presentation’s</w:t>
            </w:r>
            <w:r>
              <w:rPr>
                <w:spacing w:val="-47"/>
                <w:sz w:val="20"/>
              </w:rPr>
              <w:t xml:space="preserve"> </w:t>
            </w:r>
            <w:r>
              <w:rPr>
                <w:sz w:val="20"/>
              </w:rPr>
              <w:t>impact</w:t>
            </w:r>
          </w:p>
        </w:tc>
        <w:tc>
          <w:tcPr>
            <w:tcW w:w="1795" w:type="dxa"/>
            <w:tcPrChange w:id="132" w:author="Nicole Adams" w:date="2021-07-06T08:36:00Z">
              <w:tcPr>
                <w:tcW w:w="0" w:type="auto"/>
              </w:tcPr>
            </w:tcPrChange>
          </w:tcPr>
          <w:p w14:paraId="7A10FE36" w14:textId="77777777" w:rsidR="00C467A8" w:rsidRDefault="00C467A8" w:rsidP="00934D76">
            <w:pPr>
              <w:pStyle w:val="TableParagraph"/>
              <w:ind w:right="202"/>
              <w:rPr>
                <w:sz w:val="20"/>
              </w:rPr>
            </w:pPr>
            <w:r>
              <w:rPr>
                <w:sz w:val="20"/>
              </w:rPr>
              <w:t>Speaker is not dressed</w:t>
            </w:r>
            <w:r>
              <w:rPr>
                <w:spacing w:val="1"/>
                <w:sz w:val="20"/>
              </w:rPr>
              <w:t xml:space="preserve"> </w:t>
            </w:r>
            <w:r>
              <w:rPr>
                <w:sz w:val="20"/>
              </w:rPr>
              <w:t>appropriately for the audience,</w:t>
            </w:r>
            <w:r>
              <w:rPr>
                <w:spacing w:val="1"/>
                <w:sz w:val="20"/>
              </w:rPr>
              <w:t xml:space="preserve"> </w:t>
            </w:r>
            <w:r>
              <w:rPr>
                <w:sz w:val="20"/>
              </w:rPr>
              <w:t>does not present him/her self in</w:t>
            </w:r>
            <w:r>
              <w:rPr>
                <w:spacing w:val="-48"/>
                <w:sz w:val="20"/>
              </w:rPr>
              <w:t xml:space="preserve"> </w:t>
            </w:r>
            <w:r>
              <w:rPr>
                <w:sz w:val="20"/>
              </w:rPr>
              <w:t>a serious and professional</w:t>
            </w:r>
            <w:r>
              <w:rPr>
                <w:spacing w:val="1"/>
                <w:sz w:val="20"/>
              </w:rPr>
              <w:t xml:space="preserve"> </w:t>
            </w:r>
            <w:r>
              <w:rPr>
                <w:sz w:val="20"/>
              </w:rPr>
              <w:t>manner</w:t>
            </w:r>
          </w:p>
        </w:tc>
      </w:tr>
      <w:tr w:rsidR="00450E9A" w14:paraId="58224684" w14:textId="77777777" w:rsidTr="00DD1D66">
        <w:trPr>
          <w:trHeight w:val="920"/>
          <w:trPrChange w:id="133" w:author="Nicole Adams" w:date="2021-07-06T08:36:00Z">
            <w:trPr>
              <w:trHeight w:val="920"/>
            </w:trPr>
          </w:trPrChange>
        </w:trPr>
        <w:tc>
          <w:tcPr>
            <w:tcW w:w="0" w:type="auto"/>
            <w:shd w:val="clear" w:color="auto" w:fill="D9E2F3" w:themeFill="accent1" w:themeFillTint="33"/>
            <w:tcPrChange w:id="134" w:author="Nicole Adams" w:date="2021-07-06T08:36:00Z">
              <w:tcPr>
                <w:tcW w:w="0" w:type="auto"/>
                <w:shd w:val="clear" w:color="auto" w:fill="D9E2F3" w:themeFill="accent1" w:themeFillTint="33"/>
              </w:tcPr>
            </w:tcPrChange>
          </w:tcPr>
          <w:p w14:paraId="75F80BA9" w14:textId="77777777" w:rsidR="00C467A8" w:rsidRDefault="00C467A8" w:rsidP="00934D76">
            <w:pPr>
              <w:pStyle w:val="TableParagraph"/>
              <w:spacing w:line="228" w:lineRule="exact"/>
              <w:ind w:left="107"/>
              <w:rPr>
                <w:b/>
                <w:sz w:val="20"/>
              </w:rPr>
            </w:pPr>
            <w:r>
              <w:rPr>
                <w:b/>
                <w:sz w:val="20"/>
              </w:rPr>
              <w:t>CONCLUSIONS:</w:t>
            </w:r>
          </w:p>
          <w:p w14:paraId="47E43FB7" w14:textId="77777777" w:rsidR="00C467A8" w:rsidRDefault="00C467A8" w:rsidP="00934D76">
            <w:pPr>
              <w:pStyle w:val="TableParagraph"/>
              <w:ind w:left="107" w:right="459"/>
              <w:rPr>
                <w:sz w:val="20"/>
              </w:rPr>
            </w:pPr>
            <w:r>
              <w:rPr>
                <w:sz w:val="20"/>
              </w:rPr>
              <w:t>Presentations</w:t>
            </w:r>
            <w:r>
              <w:rPr>
                <w:spacing w:val="-4"/>
                <w:sz w:val="20"/>
              </w:rPr>
              <w:t xml:space="preserve"> </w:t>
            </w:r>
            <w:r>
              <w:rPr>
                <w:sz w:val="20"/>
              </w:rPr>
              <w:t>are</w:t>
            </w:r>
            <w:r>
              <w:rPr>
                <w:spacing w:val="-2"/>
                <w:sz w:val="20"/>
              </w:rPr>
              <w:t xml:space="preserve"> </w:t>
            </w:r>
            <w:r>
              <w:rPr>
                <w:sz w:val="20"/>
              </w:rPr>
              <w:t>expected</w:t>
            </w:r>
            <w:r>
              <w:rPr>
                <w:spacing w:val="-2"/>
                <w:sz w:val="20"/>
              </w:rPr>
              <w:t xml:space="preserve"> </w:t>
            </w:r>
            <w:r>
              <w:rPr>
                <w:sz w:val="20"/>
              </w:rPr>
              <w:t>to</w:t>
            </w:r>
            <w:r>
              <w:rPr>
                <w:spacing w:val="-4"/>
                <w:sz w:val="20"/>
              </w:rPr>
              <w:t xml:space="preserve"> </w:t>
            </w:r>
            <w:r>
              <w:rPr>
                <w:sz w:val="20"/>
              </w:rPr>
              <w:t>draw</w:t>
            </w:r>
            <w:r>
              <w:rPr>
                <w:spacing w:val="-47"/>
                <w:sz w:val="20"/>
              </w:rPr>
              <w:t xml:space="preserve"> </w:t>
            </w:r>
            <w:r>
              <w:rPr>
                <w:sz w:val="20"/>
              </w:rPr>
              <w:t>appropriate conclusions</w:t>
            </w:r>
            <w:r>
              <w:rPr>
                <w:spacing w:val="-1"/>
                <w:sz w:val="20"/>
              </w:rPr>
              <w:t xml:space="preserve"> </w:t>
            </w:r>
            <w:r>
              <w:rPr>
                <w:sz w:val="20"/>
              </w:rPr>
              <w:t>and</w:t>
            </w:r>
          </w:p>
          <w:p w14:paraId="1A6D29EC" w14:textId="77777777" w:rsidR="00C467A8" w:rsidRDefault="00C467A8" w:rsidP="00934D76">
            <w:pPr>
              <w:pStyle w:val="TableParagraph"/>
              <w:spacing w:line="213" w:lineRule="exact"/>
              <w:ind w:left="107"/>
              <w:rPr>
                <w:sz w:val="20"/>
              </w:rPr>
            </w:pPr>
            <w:r>
              <w:rPr>
                <w:sz w:val="20"/>
              </w:rPr>
              <w:t>recommendations</w:t>
            </w:r>
            <w:r>
              <w:rPr>
                <w:spacing w:val="-3"/>
                <w:sz w:val="20"/>
              </w:rPr>
              <w:t xml:space="preserve"> </w:t>
            </w:r>
            <w:r>
              <w:rPr>
                <w:sz w:val="20"/>
              </w:rPr>
              <w:t>based</w:t>
            </w:r>
            <w:r>
              <w:rPr>
                <w:spacing w:val="-3"/>
                <w:sz w:val="20"/>
              </w:rPr>
              <w:t xml:space="preserve"> </w:t>
            </w:r>
            <w:r>
              <w:rPr>
                <w:sz w:val="20"/>
              </w:rPr>
              <w:t>on</w:t>
            </w:r>
            <w:r>
              <w:rPr>
                <w:spacing w:val="-1"/>
                <w:sz w:val="20"/>
              </w:rPr>
              <w:t xml:space="preserve"> </w:t>
            </w:r>
            <w:r>
              <w:rPr>
                <w:sz w:val="20"/>
              </w:rPr>
              <w:t>its</w:t>
            </w:r>
            <w:r>
              <w:rPr>
                <w:spacing w:val="-2"/>
                <w:sz w:val="20"/>
              </w:rPr>
              <w:t xml:space="preserve"> </w:t>
            </w:r>
            <w:r>
              <w:rPr>
                <w:sz w:val="20"/>
              </w:rPr>
              <w:t>content</w:t>
            </w:r>
          </w:p>
        </w:tc>
        <w:tc>
          <w:tcPr>
            <w:tcW w:w="2102" w:type="dxa"/>
            <w:tcPrChange w:id="135" w:author="Nicole Adams" w:date="2021-07-06T08:36:00Z">
              <w:tcPr>
                <w:tcW w:w="0" w:type="auto"/>
              </w:tcPr>
            </w:tcPrChange>
          </w:tcPr>
          <w:p w14:paraId="68EDFF6D" w14:textId="77777777" w:rsidR="00C467A8" w:rsidRDefault="00C467A8" w:rsidP="00934D76">
            <w:pPr>
              <w:pStyle w:val="TableParagraph"/>
              <w:ind w:right="130"/>
              <w:jc w:val="both"/>
              <w:rPr>
                <w:sz w:val="20"/>
              </w:rPr>
            </w:pPr>
            <w:r>
              <w:rPr>
                <w:sz w:val="20"/>
              </w:rPr>
              <w:t>Key points are clearly re-stated</w:t>
            </w:r>
            <w:r>
              <w:rPr>
                <w:spacing w:val="1"/>
                <w:sz w:val="20"/>
              </w:rPr>
              <w:t xml:space="preserve"> </w:t>
            </w:r>
            <w:r>
              <w:rPr>
                <w:sz w:val="20"/>
              </w:rPr>
              <w:t>at the end of the talk so that the</w:t>
            </w:r>
            <w:r>
              <w:rPr>
                <w:spacing w:val="1"/>
                <w:sz w:val="20"/>
              </w:rPr>
              <w:t xml:space="preserve"> </w:t>
            </w:r>
            <w:r>
              <w:rPr>
                <w:sz w:val="20"/>
              </w:rPr>
              <w:t>audience</w:t>
            </w:r>
            <w:r>
              <w:rPr>
                <w:spacing w:val="-5"/>
                <w:sz w:val="20"/>
              </w:rPr>
              <w:t xml:space="preserve"> </w:t>
            </w:r>
            <w:r>
              <w:rPr>
                <w:sz w:val="20"/>
              </w:rPr>
              <w:t>clearly</w:t>
            </w:r>
            <w:r>
              <w:rPr>
                <w:spacing w:val="-5"/>
                <w:sz w:val="20"/>
              </w:rPr>
              <w:t xml:space="preserve"> </w:t>
            </w:r>
            <w:r>
              <w:rPr>
                <w:sz w:val="20"/>
              </w:rPr>
              <w:t>understands</w:t>
            </w:r>
            <w:r>
              <w:rPr>
                <w:spacing w:val="-4"/>
                <w:sz w:val="20"/>
              </w:rPr>
              <w:t xml:space="preserve"> </w:t>
            </w:r>
            <w:r>
              <w:rPr>
                <w:sz w:val="20"/>
              </w:rPr>
              <w:t>the</w:t>
            </w:r>
          </w:p>
          <w:p w14:paraId="0D6CD763" w14:textId="77777777" w:rsidR="00C467A8" w:rsidRDefault="00C467A8" w:rsidP="00934D76">
            <w:pPr>
              <w:pStyle w:val="TableParagraph"/>
              <w:spacing w:line="213" w:lineRule="exact"/>
              <w:jc w:val="both"/>
              <w:rPr>
                <w:sz w:val="20"/>
              </w:rPr>
            </w:pPr>
            <w:r>
              <w:rPr>
                <w:sz w:val="20"/>
              </w:rPr>
              <w:t>purpose</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technical</w:t>
            </w:r>
            <w:r>
              <w:rPr>
                <w:spacing w:val="-2"/>
                <w:sz w:val="20"/>
              </w:rPr>
              <w:t xml:space="preserve"> </w:t>
            </w:r>
            <w:r>
              <w:rPr>
                <w:sz w:val="20"/>
              </w:rPr>
              <w:t>work</w:t>
            </w:r>
          </w:p>
        </w:tc>
        <w:tc>
          <w:tcPr>
            <w:tcW w:w="2109" w:type="dxa"/>
            <w:tcPrChange w:id="136" w:author="Nicole Adams" w:date="2021-07-06T08:36:00Z">
              <w:tcPr>
                <w:tcW w:w="0" w:type="auto"/>
              </w:tcPr>
            </w:tcPrChange>
          </w:tcPr>
          <w:p w14:paraId="238F9BD3" w14:textId="77777777" w:rsidR="00C467A8" w:rsidRDefault="00C467A8" w:rsidP="00934D76">
            <w:pPr>
              <w:pStyle w:val="TableParagraph"/>
              <w:ind w:right="175"/>
              <w:rPr>
                <w:sz w:val="20"/>
              </w:rPr>
            </w:pPr>
            <w:r>
              <w:rPr>
                <w:sz w:val="20"/>
              </w:rPr>
              <w:t>The presentation has a</w:t>
            </w:r>
            <w:r>
              <w:rPr>
                <w:spacing w:val="1"/>
                <w:sz w:val="20"/>
              </w:rPr>
              <w:t xml:space="preserve"> </w:t>
            </w:r>
            <w:r>
              <w:rPr>
                <w:sz w:val="20"/>
              </w:rPr>
              <w:t>conclusion, but some of the key</w:t>
            </w:r>
            <w:r>
              <w:rPr>
                <w:spacing w:val="-48"/>
                <w:sz w:val="20"/>
              </w:rPr>
              <w:t xml:space="preserve"> </w:t>
            </w:r>
            <w:r>
              <w:rPr>
                <w:sz w:val="20"/>
              </w:rPr>
              <w:t>points</w:t>
            </w:r>
            <w:r>
              <w:rPr>
                <w:spacing w:val="-1"/>
                <w:sz w:val="20"/>
              </w:rPr>
              <w:t xml:space="preserve"> </w:t>
            </w:r>
            <w:r>
              <w:rPr>
                <w:sz w:val="20"/>
              </w:rPr>
              <w:t>are</w:t>
            </w:r>
            <w:r>
              <w:rPr>
                <w:spacing w:val="-2"/>
                <w:sz w:val="20"/>
              </w:rPr>
              <w:t xml:space="preserve"> </w:t>
            </w:r>
            <w:r>
              <w:rPr>
                <w:sz w:val="20"/>
              </w:rPr>
              <w:t>not</w:t>
            </w:r>
            <w:r>
              <w:rPr>
                <w:spacing w:val="-2"/>
                <w:sz w:val="20"/>
              </w:rPr>
              <w:t xml:space="preserve"> </w:t>
            </w:r>
            <w:r>
              <w:rPr>
                <w:sz w:val="20"/>
              </w:rPr>
              <w:t>highlighted</w:t>
            </w:r>
          </w:p>
          <w:p w14:paraId="5759C398" w14:textId="77777777" w:rsidR="00C467A8" w:rsidRDefault="00C467A8" w:rsidP="00934D76">
            <w:pPr>
              <w:pStyle w:val="TableParagraph"/>
              <w:spacing w:line="213" w:lineRule="exact"/>
              <w:rPr>
                <w:sz w:val="20"/>
              </w:rPr>
            </w:pPr>
            <w:r>
              <w:rPr>
                <w:sz w:val="20"/>
              </w:rPr>
              <w:t>effectively</w:t>
            </w:r>
          </w:p>
        </w:tc>
        <w:tc>
          <w:tcPr>
            <w:tcW w:w="2301" w:type="dxa"/>
            <w:tcPrChange w:id="137" w:author="Nicole Adams" w:date="2021-07-06T08:36:00Z">
              <w:tcPr>
                <w:tcW w:w="0" w:type="auto"/>
              </w:tcPr>
            </w:tcPrChange>
          </w:tcPr>
          <w:p w14:paraId="29B1852C" w14:textId="77777777" w:rsidR="00C467A8" w:rsidRDefault="00C467A8" w:rsidP="00934D76">
            <w:pPr>
              <w:pStyle w:val="TableParagraph"/>
              <w:ind w:right="151"/>
              <w:rPr>
                <w:sz w:val="20"/>
              </w:rPr>
            </w:pPr>
            <w:r>
              <w:rPr>
                <w:sz w:val="20"/>
              </w:rPr>
              <w:t>The presentation has a brief</w:t>
            </w:r>
            <w:r>
              <w:rPr>
                <w:spacing w:val="1"/>
                <w:sz w:val="20"/>
              </w:rPr>
              <w:t xml:space="preserve"> </w:t>
            </w:r>
            <w:r>
              <w:rPr>
                <w:sz w:val="20"/>
              </w:rPr>
              <w:t>conclusion but is not substantial</w:t>
            </w:r>
            <w:r>
              <w:rPr>
                <w:spacing w:val="-48"/>
                <w:sz w:val="20"/>
              </w:rPr>
              <w:t xml:space="preserve"> </w:t>
            </w:r>
            <w:r>
              <w:rPr>
                <w:sz w:val="20"/>
              </w:rPr>
              <w:t>in</w:t>
            </w:r>
            <w:r>
              <w:rPr>
                <w:spacing w:val="-1"/>
                <w:sz w:val="20"/>
              </w:rPr>
              <w:t xml:space="preserve"> </w:t>
            </w:r>
            <w:r>
              <w:rPr>
                <w:sz w:val="20"/>
              </w:rPr>
              <w:t>content</w:t>
            </w:r>
          </w:p>
        </w:tc>
        <w:tc>
          <w:tcPr>
            <w:tcW w:w="1795" w:type="dxa"/>
            <w:tcPrChange w:id="138" w:author="Nicole Adams" w:date="2021-07-06T08:36:00Z">
              <w:tcPr>
                <w:tcW w:w="0" w:type="auto"/>
              </w:tcPr>
            </w:tcPrChange>
          </w:tcPr>
          <w:p w14:paraId="1A4EB27E" w14:textId="77777777" w:rsidR="00C467A8" w:rsidRDefault="00C467A8" w:rsidP="00934D76">
            <w:pPr>
              <w:pStyle w:val="TableParagraph"/>
              <w:ind w:right="113"/>
              <w:rPr>
                <w:sz w:val="20"/>
              </w:rPr>
            </w:pPr>
            <w:r>
              <w:rPr>
                <w:sz w:val="20"/>
              </w:rPr>
              <w:t>The presentation seems to end</w:t>
            </w:r>
            <w:r>
              <w:rPr>
                <w:spacing w:val="1"/>
                <w:sz w:val="20"/>
              </w:rPr>
              <w:t xml:space="preserve"> </w:t>
            </w:r>
            <w:r>
              <w:rPr>
                <w:sz w:val="20"/>
              </w:rPr>
              <w:t>abruptly without any summation</w:t>
            </w:r>
            <w:r>
              <w:rPr>
                <w:spacing w:val="-47"/>
                <w:sz w:val="20"/>
              </w:rPr>
              <w:t xml:space="preserve"> </w:t>
            </w:r>
            <w:r>
              <w:rPr>
                <w:sz w:val="20"/>
              </w:rPr>
              <w:t>for</w:t>
            </w:r>
            <w:r>
              <w:rPr>
                <w:spacing w:val="-1"/>
                <w:sz w:val="20"/>
              </w:rPr>
              <w:t xml:space="preserve"> </w:t>
            </w:r>
            <w:r>
              <w:rPr>
                <w:sz w:val="20"/>
              </w:rPr>
              <w:t>the</w:t>
            </w:r>
            <w:r>
              <w:rPr>
                <w:spacing w:val="-1"/>
                <w:sz w:val="20"/>
              </w:rPr>
              <w:t xml:space="preserve"> </w:t>
            </w:r>
            <w:r>
              <w:rPr>
                <w:sz w:val="20"/>
              </w:rPr>
              <w:t>audience</w:t>
            </w:r>
          </w:p>
        </w:tc>
      </w:tr>
    </w:tbl>
    <w:p w14:paraId="35F81F61" w14:textId="11E17CF3" w:rsidR="00C467A8" w:rsidRDefault="00C467A8" w:rsidP="00C467A8"/>
    <w:p w14:paraId="128331D9" w14:textId="483B20E9" w:rsidR="006E0E7C" w:rsidRDefault="006E0E7C" w:rsidP="00C467A8">
      <w:pPr>
        <w:rPr>
          <w:ins w:id="139" w:author="Nicole Adams" w:date="2021-07-06T08:37:00Z"/>
        </w:rPr>
      </w:pPr>
    </w:p>
    <w:p w14:paraId="1F6A5414" w14:textId="4D28370A" w:rsidR="00DD1D66" w:rsidRDefault="00DD1D66" w:rsidP="00C467A8">
      <w:pPr>
        <w:rPr>
          <w:ins w:id="140" w:author="Nicole Adams" w:date="2021-07-06T08:37:00Z"/>
        </w:rPr>
      </w:pPr>
    </w:p>
    <w:p w14:paraId="1AD4682E" w14:textId="77777777" w:rsidR="00DD1D66" w:rsidRDefault="00DD1D66" w:rsidP="00C467A8"/>
    <w:p w14:paraId="26577E9A" w14:textId="77777777" w:rsidR="006E0E7C" w:rsidRPr="006E0E7C" w:rsidRDefault="006E0E7C" w:rsidP="00C467A8">
      <w:pPr>
        <w:rPr>
          <w:rFonts w:ascii="Times New Roman" w:hAnsi="Times New Roman" w:cs="Times New Roman"/>
        </w:rPr>
      </w:pPr>
    </w:p>
    <w:p w14:paraId="5A54EE3A" w14:textId="5125931E" w:rsidR="006873F5" w:rsidRPr="006E0E7C" w:rsidRDefault="00595074" w:rsidP="006873F5">
      <w:pPr>
        <w:pStyle w:val="Default"/>
        <w:rPr>
          <w:b/>
          <w:bCs/>
          <w:color w:val="auto"/>
          <w:sz w:val="23"/>
          <w:szCs w:val="23"/>
          <w:u w:val="single"/>
        </w:rPr>
      </w:pPr>
      <w:r w:rsidRPr="006E0E7C">
        <w:rPr>
          <w:b/>
          <w:bCs/>
          <w:color w:val="auto"/>
          <w:sz w:val="23"/>
          <w:szCs w:val="23"/>
          <w:u w:val="single"/>
        </w:rPr>
        <w:t>Final Paper</w:t>
      </w:r>
    </w:p>
    <w:p w14:paraId="086FA835" w14:textId="7CB069D8" w:rsidR="0027454F" w:rsidRPr="006E0E7C" w:rsidRDefault="0027454F" w:rsidP="006873F5">
      <w:pPr>
        <w:pStyle w:val="Default"/>
        <w:rPr>
          <w:color w:val="FF0000"/>
          <w:sz w:val="23"/>
          <w:szCs w:val="23"/>
          <w:u w:val="single"/>
        </w:rPr>
      </w:pPr>
    </w:p>
    <w:p w14:paraId="16D97104" w14:textId="370C9D61" w:rsidR="00595074" w:rsidRPr="006E0E7C" w:rsidRDefault="00595074" w:rsidP="006873F5">
      <w:pPr>
        <w:pStyle w:val="Default"/>
        <w:rPr>
          <w:color w:val="auto"/>
          <w:sz w:val="23"/>
          <w:szCs w:val="23"/>
        </w:rPr>
      </w:pPr>
      <w:r w:rsidRPr="006E0E7C">
        <w:rPr>
          <w:color w:val="auto"/>
          <w:sz w:val="23"/>
          <w:szCs w:val="23"/>
        </w:rPr>
        <w:t xml:space="preserve">The final paper for this course is a showcase of the culmination of hard work throughout the semester mastering the course concepts. </w:t>
      </w:r>
    </w:p>
    <w:p w14:paraId="79FE5752" w14:textId="2D68D0C3" w:rsidR="005E1E57" w:rsidRPr="006E0E7C" w:rsidRDefault="005E1E57" w:rsidP="006873F5">
      <w:pPr>
        <w:pStyle w:val="Default"/>
        <w:rPr>
          <w:color w:val="auto"/>
          <w:sz w:val="23"/>
          <w:szCs w:val="23"/>
        </w:rPr>
      </w:pPr>
    </w:p>
    <w:p w14:paraId="43F7B7A2" w14:textId="6BC412AA" w:rsidR="001E2C66" w:rsidRPr="006E0E7C" w:rsidRDefault="001E2C66" w:rsidP="001E2C66">
      <w:pPr>
        <w:pStyle w:val="Default"/>
      </w:pPr>
      <w:r w:rsidRPr="006E0E7C">
        <w:t xml:space="preserve">You are in the shoes of an I/O Psychology consultant and your firm has been tapped to help cover a case at </w:t>
      </w:r>
      <w:commentRangeStart w:id="141"/>
      <w:r w:rsidRPr="006E0E7C">
        <w:t>the</w:t>
      </w:r>
      <w:commentRangeEnd w:id="141"/>
      <w:r w:rsidR="00101AAE">
        <w:rPr>
          <w:rStyle w:val="CommentReference"/>
          <w:rFonts w:asciiTheme="minorHAnsi" w:hAnsiTheme="minorHAnsi" w:cstheme="minorBidi"/>
          <w:color w:val="auto"/>
        </w:rPr>
        <w:commentReference w:id="141"/>
      </w:r>
      <w:r w:rsidRPr="006E0E7C">
        <w:t xml:space="preserve"> </w:t>
      </w:r>
      <w:del w:id="142" w:author="Nicole Adams" w:date="2021-07-06T10:00:00Z">
        <w:r w:rsidRPr="006E0E7C" w:rsidDel="00101AAE">
          <w:delText>Treadwell Tire Plant</w:delText>
        </w:r>
      </w:del>
      <w:ins w:id="143" w:author="Nicole Adams" w:date="2021-07-06T10:00:00Z">
        <w:r w:rsidR="00101AAE">
          <w:t>Sports Scene Restaurant</w:t>
        </w:r>
      </w:ins>
      <w:r w:rsidRPr="006E0E7C">
        <w:t xml:space="preserve">. Employee morale at the </w:t>
      </w:r>
      <w:del w:id="144" w:author="Nicole Adams" w:date="2021-07-06T10:00:00Z">
        <w:r w:rsidRPr="006E0E7C" w:rsidDel="00101AAE">
          <w:delText xml:space="preserve">plant </w:delText>
        </w:r>
      </w:del>
      <w:ins w:id="145" w:author="Nicole Adams" w:date="2021-07-06T10:00:00Z">
        <w:r w:rsidR="00101AAE">
          <w:t>restaurant</w:t>
        </w:r>
        <w:r w:rsidR="00101AAE" w:rsidRPr="006E0E7C">
          <w:t xml:space="preserve"> </w:t>
        </w:r>
      </w:ins>
      <w:r w:rsidRPr="006E0E7C">
        <w:t xml:space="preserve">is lacking and action is </w:t>
      </w:r>
      <w:r w:rsidRPr="006E0E7C">
        <w:lastRenderedPageBreak/>
        <w:t xml:space="preserve">needed to quickly </w:t>
      </w:r>
      <w:del w:id="146" w:author="Nicole Adams" w:date="2021-07-06T10:00:00Z">
        <w:r w:rsidRPr="006E0E7C" w:rsidDel="00101AAE">
          <w:delText>turn the plant around</w:delText>
        </w:r>
      </w:del>
      <w:ins w:id="147" w:author="Nicole Adams" w:date="2021-07-06T10:00:00Z">
        <w:r w:rsidR="00101AAE">
          <w:t>amend things</w:t>
        </w:r>
      </w:ins>
      <w:r w:rsidRPr="006E0E7C">
        <w:t xml:space="preserve">. You and your imaginary team will design and suggest ways to improve processes at the </w:t>
      </w:r>
      <w:del w:id="148" w:author="Nicole Adams" w:date="2021-07-06T10:01:00Z">
        <w:r w:rsidRPr="006E0E7C" w:rsidDel="00101AAE">
          <w:delText xml:space="preserve">plant </w:delText>
        </w:r>
      </w:del>
      <w:ins w:id="149" w:author="Nicole Adams" w:date="2021-07-06T10:01:00Z">
        <w:r w:rsidR="00101AAE">
          <w:t>restaurant</w:t>
        </w:r>
        <w:r w:rsidR="00101AAE" w:rsidRPr="006E0E7C">
          <w:t xml:space="preserve"> </w:t>
        </w:r>
      </w:ins>
      <w:r w:rsidRPr="006E0E7C">
        <w:t xml:space="preserve">to turn things around. </w:t>
      </w:r>
    </w:p>
    <w:p w14:paraId="7CC87B2E" w14:textId="77777777" w:rsidR="00095695" w:rsidRDefault="00095695" w:rsidP="001E2C66">
      <w:pPr>
        <w:pStyle w:val="Default"/>
        <w:rPr>
          <w:rFonts w:ascii="Arial Narrow" w:hAnsi="Arial Narrow"/>
        </w:rPr>
      </w:pPr>
    </w:p>
    <w:p w14:paraId="4BCDBFFE" w14:textId="67765F92" w:rsidR="00095695" w:rsidRPr="00536ECC" w:rsidRDefault="00095695" w:rsidP="00095695">
      <w:pPr>
        <w:rPr>
          <w:rFonts w:ascii="Times New Roman" w:hAnsi="Times New Roman" w:cs="Times New Roman"/>
          <w:sz w:val="24"/>
          <w:szCs w:val="24"/>
        </w:rPr>
      </w:pPr>
      <w:r w:rsidRPr="00536ECC">
        <w:rPr>
          <w:rFonts w:ascii="Times New Roman" w:hAnsi="Times New Roman" w:cs="Times New Roman"/>
          <w:b/>
          <w:bCs/>
          <w:sz w:val="24"/>
          <w:szCs w:val="24"/>
        </w:rPr>
        <w:t xml:space="preserve">Final Paper Prompt </w:t>
      </w:r>
    </w:p>
    <w:p w14:paraId="2F4B5522" w14:textId="77777777" w:rsidR="00095695" w:rsidRPr="00536ECC" w:rsidRDefault="00095695" w:rsidP="00095695">
      <w:pPr>
        <w:rPr>
          <w:rFonts w:ascii="Times New Roman" w:hAnsi="Times New Roman" w:cs="Times New Roman"/>
          <w:i/>
          <w:iCs/>
          <w:sz w:val="24"/>
          <w:szCs w:val="24"/>
        </w:rPr>
      </w:pPr>
      <w:r w:rsidRPr="00536ECC">
        <w:rPr>
          <w:rFonts w:ascii="Times New Roman" w:hAnsi="Times New Roman" w:cs="Times New Roman"/>
          <w:i/>
          <w:iCs/>
          <w:sz w:val="24"/>
          <w:szCs w:val="24"/>
        </w:rPr>
        <w:t xml:space="preserve">Read the following case study, and then design your strategy to improve things at the Sports Scene restaurant. </w:t>
      </w:r>
    </w:p>
    <w:p w14:paraId="5E8A5F03" w14:textId="77777777" w:rsidR="006E0E7C" w:rsidRDefault="006E0E7C" w:rsidP="00095695">
      <w:pPr>
        <w:pBdr>
          <w:bottom w:val="single" w:sz="4" w:space="1" w:color="auto"/>
        </w:pBdr>
        <w:rPr>
          <w:rFonts w:ascii="Times New Roman" w:hAnsi="Times New Roman" w:cs="Times New Roman"/>
          <w:iCs/>
          <w:sz w:val="24"/>
          <w:szCs w:val="24"/>
        </w:rPr>
      </w:pPr>
    </w:p>
    <w:p w14:paraId="40F3C3F2" w14:textId="58FF8B28" w:rsidR="00095695" w:rsidRPr="00536ECC" w:rsidRDefault="00095695" w:rsidP="00095695">
      <w:pPr>
        <w:pBdr>
          <w:bottom w:val="single" w:sz="4" w:space="1" w:color="auto"/>
        </w:pBdr>
        <w:rPr>
          <w:rFonts w:ascii="Times New Roman" w:hAnsi="Times New Roman" w:cs="Times New Roman"/>
          <w:iCs/>
          <w:sz w:val="24"/>
          <w:szCs w:val="24"/>
        </w:rPr>
      </w:pPr>
      <w:r w:rsidRPr="00536ECC">
        <w:rPr>
          <w:rFonts w:ascii="Times New Roman" w:hAnsi="Times New Roman" w:cs="Times New Roman"/>
          <w:iCs/>
          <w:sz w:val="24"/>
          <w:szCs w:val="24"/>
        </w:rPr>
        <w:t>Sheila, the Unhappy Sports Scene Waitress</w:t>
      </w:r>
    </w:p>
    <w:p w14:paraId="62B0EADC" w14:textId="77777777" w:rsidR="00095695" w:rsidRPr="00536ECC" w:rsidRDefault="00095695" w:rsidP="00095695">
      <w:pPr>
        <w:rPr>
          <w:rFonts w:ascii="Times New Roman" w:eastAsia="Times New Roman" w:hAnsi="Times New Roman" w:cs="Times New Roman"/>
          <w:sz w:val="24"/>
          <w:szCs w:val="24"/>
        </w:rPr>
      </w:pPr>
    </w:p>
    <w:p w14:paraId="382EF2DB" w14:textId="337FD966"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Sheila is a waitress at the restaurant “Sports Scene.”  She has been a full-time waitress there for 10 years but is </w:t>
      </w:r>
      <w:commentRangeStart w:id="150"/>
      <w:r w:rsidRPr="00536ECC">
        <w:rPr>
          <w:rFonts w:ascii="Times New Roman" w:eastAsia="Times New Roman" w:hAnsi="Times New Roman" w:cs="Times New Roman"/>
          <w:sz w:val="24"/>
          <w:szCs w:val="24"/>
        </w:rPr>
        <w:t>really</w:t>
      </w:r>
      <w:commentRangeEnd w:id="150"/>
      <w:r w:rsidR="00101AAE">
        <w:rPr>
          <w:rStyle w:val="CommentReference"/>
        </w:rPr>
        <w:commentReference w:id="150"/>
      </w:r>
      <w:r w:rsidRPr="00536ECC">
        <w:rPr>
          <w:rFonts w:ascii="Times New Roman" w:eastAsia="Times New Roman" w:hAnsi="Times New Roman" w:cs="Times New Roman"/>
          <w:sz w:val="24"/>
          <w:szCs w:val="24"/>
        </w:rPr>
        <w:t xml:space="preserve"> unhappy with her job.  There are a number of reasons for this, but the biggest is the other</w:t>
      </w:r>
      <w:del w:id="151" w:author="Nicole Adams" w:date="2021-07-02T15:26:00Z">
        <w:r w:rsidRPr="00536ECC" w:rsidDel="006A6E1D">
          <w:rPr>
            <w:rFonts w:ascii="Times New Roman" w:eastAsia="Times New Roman" w:hAnsi="Times New Roman" w:cs="Times New Roman"/>
            <w:sz w:val="24"/>
            <w:szCs w:val="24"/>
          </w:rPr>
          <w:delText>s</w:delText>
        </w:r>
      </w:del>
      <w:r w:rsidRPr="00536ECC">
        <w:rPr>
          <w:rFonts w:ascii="Times New Roman" w:eastAsia="Times New Roman" w:hAnsi="Times New Roman" w:cs="Times New Roman"/>
          <w:sz w:val="24"/>
          <w:szCs w:val="24"/>
        </w:rPr>
        <w:t xml:space="preserve"> servers</w:t>
      </w:r>
      <w:ins w:id="152" w:author="Nicole Adams" w:date="2021-07-06T08:57:00Z">
        <w:r w:rsidR="00694891">
          <w:rPr>
            <w:rFonts w:ascii="Times New Roman" w:eastAsia="Times New Roman" w:hAnsi="Times New Roman" w:cs="Times New Roman"/>
            <w:sz w:val="24"/>
            <w:szCs w:val="24"/>
          </w:rPr>
          <w:t>’ attitudes</w:t>
        </w:r>
      </w:ins>
      <w:r w:rsidRPr="00536ECC">
        <w:rPr>
          <w:rFonts w:ascii="Times New Roman" w:eastAsia="Times New Roman" w:hAnsi="Times New Roman" w:cs="Times New Roman"/>
          <w:sz w:val="24"/>
          <w:szCs w:val="24"/>
        </w:rPr>
        <w:t>.  They are so lazy!  Most of them do not do their fair share of the work so Sheila has to pick up their slack.  For instance, at the end of the night when it’s time to close</w:t>
      </w:r>
      <w:del w:id="153" w:author="Nicole Adams" w:date="2021-07-06T09:47:00Z">
        <w:r w:rsidRPr="00536ECC" w:rsidDel="00134A1C">
          <w:rPr>
            <w:rFonts w:ascii="Times New Roman" w:eastAsia="Times New Roman" w:hAnsi="Times New Roman" w:cs="Times New Roman"/>
            <w:sz w:val="24"/>
            <w:szCs w:val="24"/>
          </w:rPr>
          <w:delText xml:space="preserve"> the store</w:delText>
        </w:r>
      </w:del>
      <w:r w:rsidRPr="00536ECC">
        <w:rPr>
          <w:rFonts w:ascii="Times New Roman" w:eastAsia="Times New Roman" w:hAnsi="Times New Roman" w:cs="Times New Roman"/>
          <w:sz w:val="24"/>
          <w:szCs w:val="24"/>
        </w:rPr>
        <w:t xml:space="preserve">, Sheila has to clean their </w:t>
      </w:r>
      <w:ins w:id="154" w:author="Nicole Adams" w:date="2021-07-06T08:57:00Z">
        <w:r w:rsidR="00410FB7">
          <w:rPr>
            <w:rFonts w:ascii="Times New Roman" w:eastAsia="Times New Roman" w:hAnsi="Times New Roman" w:cs="Times New Roman"/>
            <w:sz w:val="24"/>
            <w:szCs w:val="24"/>
          </w:rPr>
          <w:t xml:space="preserve">assigned </w:t>
        </w:r>
      </w:ins>
      <w:r w:rsidRPr="00536ECC">
        <w:rPr>
          <w:rFonts w:ascii="Times New Roman" w:eastAsia="Times New Roman" w:hAnsi="Times New Roman" w:cs="Times New Roman"/>
          <w:sz w:val="24"/>
          <w:szCs w:val="24"/>
        </w:rPr>
        <w:t>sections because they are really slow and don’t put much effort in – resulting in everyone having to stay late.  Sheila is a single mom of two so she can’t afford to stay late at work – she has to go pick up her kids!  All the other servers are really nice and Sheila is friends with them outside of work</w:t>
      </w:r>
      <w:ins w:id="155" w:author="Nicole Adams" w:date="2021-07-06T09:47:00Z">
        <w:r w:rsidR="00134A1C">
          <w:rPr>
            <w:rFonts w:ascii="Times New Roman" w:eastAsia="Times New Roman" w:hAnsi="Times New Roman" w:cs="Times New Roman"/>
            <w:sz w:val="24"/>
            <w:szCs w:val="24"/>
          </w:rPr>
          <w:t xml:space="preserve">, </w:t>
        </w:r>
      </w:ins>
      <w:del w:id="156" w:author="Nicole Adams" w:date="2021-07-06T09:47:00Z">
        <w:r w:rsidRPr="00536ECC" w:rsidDel="00134A1C">
          <w:rPr>
            <w:rFonts w:ascii="Times New Roman" w:eastAsia="Times New Roman" w:hAnsi="Times New Roman" w:cs="Times New Roman"/>
            <w:sz w:val="24"/>
            <w:szCs w:val="24"/>
          </w:rPr>
          <w:delText xml:space="preserve">, though, </w:delText>
        </w:r>
      </w:del>
      <w:r w:rsidRPr="00536ECC">
        <w:rPr>
          <w:rFonts w:ascii="Times New Roman" w:eastAsia="Times New Roman" w:hAnsi="Times New Roman" w:cs="Times New Roman"/>
          <w:sz w:val="24"/>
          <w:szCs w:val="24"/>
        </w:rPr>
        <w:t>so she feels uncomfortable saying anything to them.</w:t>
      </w:r>
    </w:p>
    <w:p w14:paraId="7C279BD7" w14:textId="77777777" w:rsidR="00095695" w:rsidRPr="00536ECC" w:rsidRDefault="00095695" w:rsidP="00095695">
      <w:pPr>
        <w:rPr>
          <w:rFonts w:ascii="Times New Roman" w:eastAsia="Times New Roman" w:hAnsi="Times New Roman" w:cs="Times New Roman"/>
          <w:sz w:val="24"/>
          <w:szCs w:val="24"/>
        </w:rPr>
      </w:pPr>
    </w:p>
    <w:p w14:paraId="1692709B" w14:textId="1718A319"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Things haven’t always been this bad.  For many years, things were fine, but then Rita was hired as the new manager.  </w:t>
      </w:r>
      <w:del w:id="157" w:author="Nicole Adams" w:date="2021-07-06T09:55:00Z">
        <w:r w:rsidRPr="00536ECC" w:rsidDel="00134A1C">
          <w:rPr>
            <w:rFonts w:ascii="Times New Roman" w:eastAsia="Times New Roman" w:hAnsi="Times New Roman" w:cs="Times New Roman"/>
            <w:sz w:val="24"/>
            <w:szCs w:val="24"/>
          </w:rPr>
          <w:delText>One of the things Rita decided was</w:delText>
        </w:r>
      </w:del>
      <w:ins w:id="158" w:author="Nicole Adams" w:date="2021-07-06T09:55:00Z">
        <w:r w:rsidR="00134A1C">
          <w:rPr>
            <w:rFonts w:ascii="Times New Roman" w:eastAsia="Times New Roman" w:hAnsi="Times New Roman" w:cs="Times New Roman"/>
            <w:sz w:val="24"/>
            <w:szCs w:val="24"/>
          </w:rPr>
          <w:t>Rita decided</w:t>
        </w:r>
      </w:ins>
      <w:r w:rsidRPr="00536ECC">
        <w:rPr>
          <w:rFonts w:ascii="Times New Roman" w:eastAsia="Times New Roman" w:hAnsi="Times New Roman" w:cs="Times New Roman"/>
          <w:sz w:val="24"/>
          <w:szCs w:val="24"/>
        </w:rPr>
        <w:t xml:space="preserve"> that all the server’s tips should be pooled; in other words, all the servers combine their tips into one pool and at the end of the night</w:t>
      </w:r>
      <w:ins w:id="159" w:author="Nicole Adams" w:date="2021-07-02T15:27:00Z">
        <w:r w:rsidR="006A6E1D">
          <w:rPr>
            <w:rFonts w:ascii="Times New Roman" w:eastAsia="Times New Roman" w:hAnsi="Times New Roman" w:cs="Times New Roman"/>
            <w:sz w:val="24"/>
            <w:szCs w:val="24"/>
          </w:rPr>
          <w:t xml:space="preserve"> and </w:t>
        </w:r>
      </w:ins>
      <w:del w:id="160" w:author="Nicole Adams" w:date="2021-07-02T15:27:00Z">
        <w:r w:rsidRPr="00536ECC" w:rsidDel="006A6E1D">
          <w:rPr>
            <w:rFonts w:ascii="Times New Roman" w:eastAsia="Times New Roman" w:hAnsi="Times New Roman" w:cs="Times New Roman"/>
            <w:sz w:val="24"/>
            <w:szCs w:val="24"/>
          </w:rPr>
          <w:delText xml:space="preserve">, </w:delText>
        </w:r>
      </w:del>
      <w:r w:rsidRPr="00536ECC">
        <w:rPr>
          <w:rFonts w:ascii="Times New Roman" w:eastAsia="Times New Roman" w:hAnsi="Times New Roman" w:cs="Times New Roman"/>
          <w:sz w:val="24"/>
          <w:szCs w:val="24"/>
        </w:rPr>
        <w:t>everyone splits the tips evenly.</w:t>
      </w:r>
      <w:ins w:id="161" w:author="Nicole Adams" w:date="2021-07-06T09:55:00Z">
        <w:r w:rsidR="00134A1C">
          <w:rPr>
            <w:rFonts w:ascii="Times New Roman" w:eastAsia="Times New Roman" w:hAnsi="Times New Roman" w:cs="Times New Roman"/>
            <w:sz w:val="24"/>
            <w:szCs w:val="24"/>
          </w:rPr>
          <w:t xml:space="preserve"> With</w:t>
        </w:r>
      </w:ins>
      <w:ins w:id="162" w:author="Nicole Adams" w:date="2021-07-06T09:56:00Z">
        <w:r w:rsidR="00134A1C">
          <w:rPr>
            <w:rFonts w:ascii="Times New Roman" w:eastAsia="Times New Roman" w:hAnsi="Times New Roman" w:cs="Times New Roman"/>
            <w:sz w:val="24"/>
            <w:szCs w:val="24"/>
          </w:rPr>
          <w:t xml:space="preserve"> previous management, each server got to keep the tips that they made each night.</w:t>
        </w:r>
      </w:ins>
      <w:r w:rsidRPr="00536ECC">
        <w:rPr>
          <w:rFonts w:ascii="Times New Roman" w:eastAsia="Times New Roman" w:hAnsi="Times New Roman" w:cs="Times New Roman"/>
          <w:sz w:val="24"/>
          <w:szCs w:val="24"/>
        </w:rPr>
        <w:t xml:space="preserve">  Rita started this because she believes it will </w:t>
      </w:r>
      <w:ins w:id="163" w:author="Nicole Adams" w:date="2021-07-06T09:56:00Z">
        <w:r w:rsidR="00134A1C">
          <w:rPr>
            <w:rFonts w:ascii="Times New Roman" w:eastAsia="Times New Roman" w:hAnsi="Times New Roman" w:cs="Times New Roman"/>
            <w:sz w:val="24"/>
            <w:szCs w:val="24"/>
          </w:rPr>
          <w:t>boost</w:t>
        </w:r>
      </w:ins>
      <w:del w:id="164" w:author="Nicole Adams" w:date="2021-07-06T09:56:00Z">
        <w:r w:rsidRPr="00536ECC" w:rsidDel="00134A1C">
          <w:rPr>
            <w:rFonts w:ascii="Times New Roman" w:eastAsia="Times New Roman" w:hAnsi="Times New Roman" w:cs="Times New Roman"/>
            <w:sz w:val="24"/>
            <w:szCs w:val="24"/>
          </w:rPr>
          <w:delText>help</w:delText>
        </w:r>
      </w:del>
      <w:r w:rsidRPr="00536ECC">
        <w:rPr>
          <w:rFonts w:ascii="Times New Roman" w:eastAsia="Times New Roman" w:hAnsi="Times New Roman" w:cs="Times New Roman"/>
          <w:sz w:val="24"/>
          <w:szCs w:val="24"/>
        </w:rPr>
        <w:t xml:space="preserve"> teamwork and </w:t>
      </w:r>
      <w:ins w:id="165" w:author="Nicole Adams" w:date="2021-07-06T09:57:00Z">
        <w:r w:rsidR="00101AAE">
          <w:rPr>
            <w:rFonts w:ascii="Times New Roman" w:eastAsia="Times New Roman" w:hAnsi="Times New Roman" w:cs="Times New Roman"/>
            <w:sz w:val="24"/>
            <w:szCs w:val="24"/>
          </w:rPr>
          <w:t xml:space="preserve">inspire </w:t>
        </w:r>
      </w:ins>
      <w:del w:id="166" w:author="Nicole Adams" w:date="2021-07-06T09:57:00Z">
        <w:r w:rsidRPr="00536ECC" w:rsidDel="00101AAE">
          <w:rPr>
            <w:rFonts w:ascii="Times New Roman" w:eastAsia="Times New Roman" w:hAnsi="Times New Roman" w:cs="Times New Roman"/>
            <w:sz w:val="24"/>
            <w:szCs w:val="24"/>
          </w:rPr>
          <w:delText xml:space="preserve">make </w:delText>
        </w:r>
      </w:del>
      <w:r w:rsidRPr="00536ECC">
        <w:rPr>
          <w:rFonts w:ascii="Times New Roman" w:eastAsia="Times New Roman" w:hAnsi="Times New Roman" w:cs="Times New Roman"/>
          <w:sz w:val="24"/>
          <w:szCs w:val="24"/>
        </w:rPr>
        <w:t xml:space="preserve">everyone </w:t>
      </w:r>
      <w:ins w:id="167" w:author="Nicole Adams" w:date="2021-07-06T09:57:00Z">
        <w:r w:rsidR="00101AAE">
          <w:rPr>
            <w:rFonts w:ascii="Times New Roman" w:eastAsia="Times New Roman" w:hAnsi="Times New Roman" w:cs="Times New Roman"/>
            <w:sz w:val="24"/>
            <w:szCs w:val="24"/>
          </w:rPr>
          <w:t xml:space="preserve">to </w:t>
        </w:r>
      </w:ins>
      <w:r w:rsidRPr="00536ECC">
        <w:rPr>
          <w:rFonts w:ascii="Times New Roman" w:eastAsia="Times New Roman" w:hAnsi="Times New Roman" w:cs="Times New Roman"/>
          <w:sz w:val="24"/>
          <w:szCs w:val="24"/>
        </w:rPr>
        <w:t>help each other ou</w:t>
      </w:r>
      <w:ins w:id="168" w:author="Nicole Adams" w:date="2021-07-06T09:56:00Z">
        <w:r w:rsidR="00134A1C">
          <w:rPr>
            <w:rFonts w:ascii="Times New Roman" w:eastAsia="Times New Roman" w:hAnsi="Times New Roman" w:cs="Times New Roman"/>
            <w:sz w:val="24"/>
            <w:szCs w:val="24"/>
          </w:rPr>
          <w:t>t</w:t>
        </w:r>
      </w:ins>
      <w:del w:id="169" w:author="Nicole Adams" w:date="2021-07-06T09:56:00Z">
        <w:r w:rsidRPr="00536ECC" w:rsidDel="00134A1C">
          <w:rPr>
            <w:rFonts w:ascii="Times New Roman" w:eastAsia="Times New Roman" w:hAnsi="Times New Roman" w:cs="Times New Roman"/>
            <w:sz w:val="24"/>
            <w:szCs w:val="24"/>
          </w:rPr>
          <w:delText>t,</w:delText>
        </w:r>
      </w:del>
      <w:r w:rsidRPr="00536ECC">
        <w:rPr>
          <w:rFonts w:ascii="Times New Roman" w:eastAsia="Times New Roman" w:hAnsi="Times New Roman" w:cs="Times New Roman"/>
          <w:sz w:val="24"/>
          <w:szCs w:val="24"/>
        </w:rPr>
        <w:t xml:space="preserve"> </w:t>
      </w:r>
      <w:ins w:id="170" w:author="Nicole Adams" w:date="2021-07-06T09:57:00Z">
        <w:r w:rsidR="00101AAE">
          <w:rPr>
            <w:rFonts w:ascii="Times New Roman" w:eastAsia="Times New Roman" w:hAnsi="Times New Roman" w:cs="Times New Roman"/>
            <w:sz w:val="24"/>
            <w:szCs w:val="24"/>
          </w:rPr>
          <w:t>more. B</w:t>
        </w:r>
      </w:ins>
      <w:del w:id="171" w:author="Nicole Adams" w:date="2021-07-06T09:57:00Z">
        <w:r w:rsidRPr="00536ECC" w:rsidDel="00101AAE">
          <w:rPr>
            <w:rFonts w:ascii="Times New Roman" w:eastAsia="Times New Roman" w:hAnsi="Times New Roman" w:cs="Times New Roman"/>
            <w:sz w:val="24"/>
            <w:szCs w:val="24"/>
          </w:rPr>
          <w:delText>b</w:delText>
        </w:r>
      </w:del>
      <w:r w:rsidRPr="00536ECC">
        <w:rPr>
          <w:rFonts w:ascii="Times New Roman" w:eastAsia="Times New Roman" w:hAnsi="Times New Roman" w:cs="Times New Roman"/>
          <w:sz w:val="24"/>
          <w:szCs w:val="24"/>
        </w:rPr>
        <w:t>ut in Sheila’s experience, it doesn’t work that way.  When Sheila tried to talk to Rita about it, Rita yelled at Sheila.  “Listen, Sheila – I don’t care what you think.  I’M the boss, not you!  Your job is to do what I say!”</w:t>
      </w:r>
    </w:p>
    <w:p w14:paraId="0AF6BA8F" w14:textId="77777777" w:rsidR="00095695" w:rsidRPr="00536ECC" w:rsidRDefault="00095695" w:rsidP="00095695">
      <w:pPr>
        <w:rPr>
          <w:rFonts w:ascii="Times New Roman" w:eastAsia="Times New Roman" w:hAnsi="Times New Roman" w:cs="Times New Roman"/>
          <w:sz w:val="24"/>
          <w:szCs w:val="24"/>
        </w:rPr>
      </w:pPr>
    </w:p>
    <w:p w14:paraId="365FC808" w14:textId="73BFD4D8"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Rita has </w:t>
      </w:r>
      <w:ins w:id="172" w:author="Nicole Adams" w:date="2021-07-02T15:28:00Z">
        <w:r w:rsidR="006A6E1D">
          <w:rPr>
            <w:rFonts w:ascii="Times New Roman" w:eastAsia="Times New Roman" w:hAnsi="Times New Roman" w:cs="Times New Roman"/>
            <w:sz w:val="24"/>
            <w:szCs w:val="24"/>
          </w:rPr>
          <w:t xml:space="preserve">also </w:t>
        </w:r>
      </w:ins>
      <w:del w:id="173" w:author="Nicole Adams" w:date="2021-07-02T15:28:00Z">
        <w:r w:rsidRPr="00536ECC" w:rsidDel="006A6E1D">
          <w:rPr>
            <w:rFonts w:ascii="Times New Roman" w:eastAsia="Times New Roman" w:hAnsi="Times New Roman" w:cs="Times New Roman"/>
            <w:sz w:val="24"/>
            <w:szCs w:val="24"/>
          </w:rPr>
          <w:delText xml:space="preserve">also </w:delText>
        </w:r>
      </w:del>
      <w:r w:rsidRPr="00536ECC">
        <w:rPr>
          <w:rFonts w:ascii="Times New Roman" w:eastAsia="Times New Roman" w:hAnsi="Times New Roman" w:cs="Times New Roman"/>
          <w:sz w:val="24"/>
          <w:szCs w:val="24"/>
        </w:rPr>
        <w:t>made things</w:t>
      </w:r>
      <w:del w:id="174" w:author="Nicole Adams" w:date="2021-07-06T09:57:00Z">
        <w:r w:rsidRPr="00536ECC" w:rsidDel="00101AAE">
          <w:rPr>
            <w:rFonts w:ascii="Times New Roman" w:eastAsia="Times New Roman" w:hAnsi="Times New Roman" w:cs="Times New Roman"/>
            <w:sz w:val="24"/>
            <w:szCs w:val="24"/>
          </w:rPr>
          <w:delText xml:space="preserve"> more</w:delText>
        </w:r>
      </w:del>
      <w:r w:rsidRPr="00536ECC">
        <w:rPr>
          <w:rFonts w:ascii="Times New Roman" w:eastAsia="Times New Roman" w:hAnsi="Times New Roman" w:cs="Times New Roman"/>
          <w:sz w:val="24"/>
          <w:szCs w:val="24"/>
        </w:rPr>
        <w:t xml:space="preserve"> tough </w:t>
      </w:r>
      <w:del w:id="175" w:author="Nicole Adams" w:date="2021-07-02T15:28:00Z">
        <w:r w:rsidRPr="00536ECC" w:rsidDel="006A6E1D">
          <w:rPr>
            <w:rFonts w:ascii="Times New Roman" w:eastAsia="Times New Roman" w:hAnsi="Times New Roman" w:cs="Times New Roman"/>
            <w:sz w:val="24"/>
            <w:szCs w:val="24"/>
          </w:rPr>
          <w:delText>because of</w:delText>
        </w:r>
      </w:del>
      <w:ins w:id="176" w:author="Nicole Adams" w:date="2021-07-02T15:28:00Z">
        <w:r w:rsidR="006A6E1D">
          <w:rPr>
            <w:rFonts w:ascii="Times New Roman" w:eastAsia="Times New Roman" w:hAnsi="Times New Roman" w:cs="Times New Roman"/>
            <w:sz w:val="24"/>
            <w:szCs w:val="24"/>
          </w:rPr>
          <w:t>with</w:t>
        </w:r>
      </w:ins>
      <w:r w:rsidRPr="00536ECC">
        <w:rPr>
          <w:rFonts w:ascii="Times New Roman" w:eastAsia="Times New Roman" w:hAnsi="Times New Roman" w:cs="Times New Roman"/>
          <w:sz w:val="24"/>
          <w:szCs w:val="24"/>
        </w:rPr>
        <w:t xml:space="preserve"> the customers as well.  In the past, when the customers were being rude and unfair to the servers, the old </w:t>
      </w:r>
      <w:ins w:id="177" w:author="Nicole Adams" w:date="2021-07-06T09:57:00Z">
        <w:r w:rsidR="00101AAE">
          <w:rPr>
            <w:rFonts w:ascii="Times New Roman" w:eastAsia="Times New Roman" w:hAnsi="Times New Roman" w:cs="Times New Roman"/>
            <w:sz w:val="24"/>
            <w:szCs w:val="24"/>
          </w:rPr>
          <w:t>manager</w:t>
        </w:r>
      </w:ins>
      <w:del w:id="178" w:author="Nicole Adams" w:date="2021-07-06T09:57:00Z">
        <w:r w:rsidRPr="00536ECC" w:rsidDel="00101AAE">
          <w:rPr>
            <w:rFonts w:ascii="Times New Roman" w:eastAsia="Times New Roman" w:hAnsi="Times New Roman" w:cs="Times New Roman"/>
            <w:sz w:val="24"/>
            <w:szCs w:val="24"/>
          </w:rPr>
          <w:delText>boss</w:delText>
        </w:r>
      </w:del>
      <w:r w:rsidRPr="00536ECC">
        <w:rPr>
          <w:rFonts w:ascii="Times New Roman" w:eastAsia="Times New Roman" w:hAnsi="Times New Roman" w:cs="Times New Roman"/>
          <w:sz w:val="24"/>
          <w:szCs w:val="24"/>
        </w:rPr>
        <w:t xml:space="preserve"> (Matt) would </w:t>
      </w:r>
      <w:ins w:id="179" w:author="Nicole Adams" w:date="2021-07-06T09:57:00Z">
        <w:r w:rsidR="00101AAE">
          <w:rPr>
            <w:rFonts w:ascii="Times New Roman" w:eastAsia="Times New Roman" w:hAnsi="Times New Roman" w:cs="Times New Roman"/>
            <w:sz w:val="24"/>
            <w:szCs w:val="24"/>
          </w:rPr>
          <w:t xml:space="preserve">offer support and </w:t>
        </w:r>
      </w:ins>
      <w:ins w:id="180" w:author="Nicole Adams" w:date="2021-07-06T09:58:00Z">
        <w:r w:rsidR="00101AAE">
          <w:rPr>
            <w:rFonts w:ascii="Times New Roman" w:eastAsia="Times New Roman" w:hAnsi="Times New Roman" w:cs="Times New Roman"/>
            <w:sz w:val="24"/>
            <w:szCs w:val="24"/>
          </w:rPr>
          <w:t>hear the servers out</w:t>
        </w:r>
      </w:ins>
      <w:del w:id="181" w:author="Nicole Adams" w:date="2021-07-06T09:58:00Z">
        <w:r w:rsidRPr="00536ECC" w:rsidDel="00101AAE">
          <w:rPr>
            <w:rFonts w:ascii="Times New Roman" w:eastAsia="Times New Roman" w:hAnsi="Times New Roman" w:cs="Times New Roman"/>
            <w:sz w:val="24"/>
            <w:szCs w:val="24"/>
          </w:rPr>
          <w:delText>take the server’s side</w:delText>
        </w:r>
      </w:del>
      <w:r w:rsidRPr="00536ECC">
        <w:rPr>
          <w:rFonts w:ascii="Times New Roman" w:eastAsia="Times New Roman" w:hAnsi="Times New Roman" w:cs="Times New Roman"/>
          <w:sz w:val="24"/>
          <w:szCs w:val="24"/>
        </w:rPr>
        <w:t xml:space="preserve">.  Now, </w:t>
      </w:r>
      <w:del w:id="182" w:author="Nicole Adams" w:date="2021-07-02T15:28:00Z">
        <w:r w:rsidRPr="00536ECC" w:rsidDel="006A6E1D">
          <w:rPr>
            <w:rFonts w:ascii="Times New Roman" w:eastAsia="Times New Roman" w:hAnsi="Times New Roman" w:cs="Times New Roman"/>
            <w:sz w:val="24"/>
            <w:szCs w:val="24"/>
          </w:rPr>
          <w:delText>though</w:delText>
        </w:r>
      </w:del>
      <w:ins w:id="183" w:author="Nicole Adams" w:date="2021-07-02T15:28:00Z">
        <w:r w:rsidR="006A6E1D">
          <w:rPr>
            <w:rFonts w:ascii="Times New Roman" w:eastAsia="Times New Roman" w:hAnsi="Times New Roman" w:cs="Times New Roman"/>
            <w:sz w:val="24"/>
            <w:szCs w:val="24"/>
          </w:rPr>
          <w:t>however</w:t>
        </w:r>
      </w:ins>
      <w:r w:rsidRPr="00536ECC">
        <w:rPr>
          <w:rFonts w:ascii="Times New Roman" w:eastAsia="Times New Roman" w:hAnsi="Times New Roman" w:cs="Times New Roman"/>
          <w:sz w:val="24"/>
          <w:szCs w:val="24"/>
        </w:rPr>
        <w:t>, when</w:t>
      </w:r>
      <w:del w:id="184" w:author="Nicole Adams" w:date="2021-07-02T15:29:00Z">
        <w:r w:rsidRPr="00536ECC" w:rsidDel="006A6E1D">
          <w:rPr>
            <w:rFonts w:ascii="Times New Roman" w:eastAsia="Times New Roman" w:hAnsi="Times New Roman" w:cs="Times New Roman"/>
            <w:sz w:val="24"/>
            <w:szCs w:val="24"/>
          </w:rPr>
          <w:delText>ever</w:delText>
        </w:r>
      </w:del>
      <w:r w:rsidRPr="00536ECC">
        <w:rPr>
          <w:rFonts w:ascii="Times New Roman" w:eastAsia="Times New Roman" w:hAnsi="Times New Roman" w:cs="Times New Roman"/>
          <w:sz w:val="24"/>
          <w:szCs w:val="24"/>
        </w:rPr>
        <w:t xml:space="preserve"> the customer is being unreasonable, Rita says that the servers have put up with it</w:t>
      </w:r>
      <w:ins w:id="185" w:author="Nicole Adams" w:date="2021-07-06T09:58:00Z">
        <w:r w:rsidR="00101AAE">
          <w:rPr>
            <w:rFonts w:ascii="Times New Roman" w:eastAsia="Times New Roman" w:hAnsi="Times New Roman" w:cs="Times New Roman"/>
            <w:sz w:val="24"/>
            <w:szCs w:val="24"/>
          </w:rPr>
          <w:t>, regardless of who was right or wrong</w:t>
        </w:r>
      </w:ins>
      <w:r w:rsidRPr="00536ECC">
        <w:rPr>
          <w:rFonts w:ascii="Times New Roman" w:eastAsia="Times New Roman" w:hAnsi="Times New Roman" w:cs="Times New Roman"/>
          <w:sz w:val="24"/>
          <w:szCs w:val="24"/>
        </w:rPr>
        <w:t>.  “Remember: the customer is ALWAYS right!  They are the reason you are here – so deal with it!”</w:t>
      </w:r>
    </w:p>
    <w:p w14:paraId="1389AAB5" w14:textId="77777777" w:rsidR="00095695" w:rsidRPr="00536ECC" w:rsidRDefault="00095695" w:rsidP="00095695">
      <w:pPr>
        <w:rPr>
          <w:rFonts w:ascii="Times New Roman" w:eastAsia="Times New Roman" w:hAnsi="Times New Roman" w:cs="Times New Roman"/>
          <w:sz w:val="24"/>
          <w:szCs w:val="24"/>
        </w:rPr>
      </w:pPr>
    </w:p>
    <w:p w14:paraId="2366A664" w14:textId="7777777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The regional manager recently spoke with Sheila and found out how unhappy she is.  No one wants to see Sheila leave the restaurant, so they decide to hire you to come fix the problem.  You are an I-O Psychologist consultant who is here to offer some solutions!</w:t>
      </w:r>
    </w:p>
    <w:p w14:paraId="340A0C7E" w14:textId="77777777" w:rsidR="00095695" w:rsidRPr="00536ECC" w:rsidRDefault="00095695" w:rsidP="00095695">
      <w:pPr>
        <w:pBdr>
          <w:bottom w:val="thinThickThinMediumGap" w:sz="18" w:space="1" w:color="auto"/>
        </w:pBdr>
        <w:rPr>
          <w:rFonts w:ascii="Times New Roman" w:eastAsia="Times New Roman" w:hAnsi="Times New Roman" w:cs="Times New Roman"/>
          <w:sz w:val="24"/>
          <w:szCs w:val="24"/>
        </w:rPr>
      </w:pPr>
    </w:p>
    <w:p w14:paraId="008E002A" w14:textId="77777777" w:rsidR="00095695" w:rsidRPr="00536ECC" w:rsidRDefault="00095695" w:rsidP="00095695">
      <w:pPr>
        <w:rPr>
          <w:rFonts w:ascii="Times New Roman" w:eastAsia="Times New Roman" w:hAnsi="Times New Roman" w:cs="Times New Roman"/>
          <w:sz w:val="24"/>
          <w:szCs w:val="24"/>
        </w:rPr>
      </w:pPr>
    </w:p>
    <w:p w14:paraId="62A8FC2F" w14:textId="57CDAD94"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lastRenderedPageBreak/>
        <w:t xml:space="preserve">When addressing the </w:t>
      </w:r>
      <w:ins w:id="186" w:author="Nicole Adams" w:date="2021-07-06T10:02:00Z">
        <w:r w:rsidR="00101AAE">
          <w:rPr>
            <w:rFonts w:ascii="Times New Roman" w:eastAsia="Times New Roman" w:hAnsi="Times New Roman" w:cs="Times New Roman"/>
            <w:sz w:val="24"/>
            <w:szCs w:val="24"/>
          </w:rPr>
          <w:t xml:space="preserve">above </w:t>
        </w:r>
      </w:ins>
      <w:r w:rsidRPr="00536ECC">
        <w:rPr>
          <w:rFonts w:ascii="Times New Roman" w:eastAsia="Times New Roman" w:hAnsi="Times New Roman" w:cs="Times New Roman"/>
          <w:sz w:val="24"/>
          <w:szCs w:val="24"/>
        </w:rPr>
        <w:t>problems</w:t>
      </w:r>
      <w:ins w:id="187" w:author="Nicole Adams" w:date="2021-07-06T10:02:00Z">
        <w:r w:rsidR="00101AAE">
          <w:rPr>
            <w:rFonts w:ascii="Times New Roman" w:eastAsia="Times New Roman" w:hAnsi="Times New Roman" w:cs="Times New Roman"/>
            <w:sz w:val="24"/>
            <w:szCs w:val="24"/>
          </w:rPr>
          <w:t>,</w:t>
        </w:r>
      </w:ins>
      <w:r w:rsidRPr="00536ECC">
        <w:rPr>
          <w:rFonts w:ascii="Times New Roman" w:eastAsia="Times New Roman" w:hAnsi="Times New Roman" w:cs="Times New Roman"/>
          <w:sz w:val="24"/>
          <w:szCs w:val="24"/>
        </w:rPr>
        <w:t xml:space="preserve"> identif</w:t>
      </w:r>
      <w:ins w:id="188" w:author="Nicole Adams" w:date="2021-07-06T10:02:00Z">
        <w:r w:rsidR="00101AAE">
          <w:rPr>
            <w:rFonts w:ascii="Times New Roman" w:eastAsia="Times New Roman" w:hAnsi="Times New Roman" w:cs="Times New Roman"/>
            <w:sz w:val="24"/>
            <w:szCs w:val="24"/>
          </w:rPr>
          <w:t>y them</w:t>
        </w:r>
      </w:ins>
      <w:del w:id="189" w:author="Nicole Adams" w:date="2021-07-06T10:02:00Z">
        <w:r w:rsidRPr="00536ECC" w:rsidDel="00101AAE">
          <w:rPr>
            <w:rFonts w:ascii="Times New Roman" w:eastAsia="Times New Roman" w:hAnsi="Times New Roman" w:cs="Times New Roman"/>
            <w:sz w:val="24"/>
            <w:szCs w:val="24"/>
          </w:rPr>
          <w:delText>ied</w:delText>
        </w:r>
      </w:del>
      <w:r w:rsidRPr="00536ECC">
        <w:rPr>
          <w:rFonts w:ascii="Times New Roman" w:eastAsia="Times New Roman" w:hAnsi="Times New Roman" w:cs="Times New Roman"/>
          <w:sz w:val="24"/>
          <w:szCs w:val="24"/>
        </w:rPr>
        <w:t xml:space="preserve"> with evidence-based solutions discussed in this course, </w:t>
      </w:r>
      <w:ins w:id="190" w:author="Nicole Adams" w:date="2021-07-06T10:02:00Z">
        <w:r w:rsidR="00101AAE">
          <w:rPr>
            <w:rFonts w:ascii="Times New Roman" w:eastAsia="Times New Roman" w:hAnsi="Times New Roman" w:cs="Times New Roman"/>
            <w:sz w:val="24"/>
            <w:szCs w:val="24"/>
          </w:rPr>
          <w:t xml:space="preserve">and </w:t>
        </w:r>
      </w:ins>
      <w:r w:rsidRPr="00536ECC">
        <w:rPr>
          <w:rFonts w:ascii="Times New Roman" w:eastAsia="Times New Roman" w:hAnsi="Times New Roman" w:cs="Times New Roman"/>
          <w:sz w:val="24"/>
          <w:szCs w:val="24"/>
        </w:rPr>
        <w:t xml:space="preserve">keep in mind the various topics and theories we </w:t>
      </w:r>
      <w:del w:id="191" w:author="Nicole Adams" w:date="2021-07-06T10:02:00Z">
        <w:r w:rsidRPr="00536ECC" w:rsidDel="00101AAE">
          <w:rPr>
            <w:rFonts w:ascii="Times New Roman" w:eastAsia="Times New Roman" w:hAnsi="Times New Roman" w:cs="Times New Roman"/>
            <w:sz w:val="24"/>
            <w:szCs w:val="24"/>
          </w:rPr>
          <w:delText xml:space="preserve">discussed </w:delText>
        </w:r>
      </w:del>
      <w:ins w:id="192" w:author="Nicole Adams" w:date="2021-07-06T10:02:00Z">
        <w:r w:rsidR="00101AAE">
          <w:rPr>
            <w:rFonts w:ascii="Times New Roman" w:eastAsia="Times New Roman" w:hAnsi="Times New Roman" w:cs="Times New Roman"/>
            <w:sz w:val="24"/>
            <w:szCs w:val="24"/>
          </w:rPr>
          <w:t>have gone over</w:t>
        </w:r>
        <w:r w:rsidR="00101AAE" w:rsidRPr="00536ECC">
          <w:rPr>
            <w:rFonts w:ascii="Times New Roman" w:eastAsia="Times New Roman" w:hAnsi="Times New Roman" w:cs="Times New Roman"/>
            <w:sz w:val="24"/>
            <w:szCs w:val="24"/>
          </w:rPr>
          <w:t xml:space="preserve"> </w:t>
        </w:r>
      </w:ins>
      <w:r w:rsidRPr="00536ECC">
        <w:rPr>
          <w:rFonts w:ascii="Times New Roman" w:eastAsia="Times New Roman" w:hAnsi="Times New Roman" w:cs="Times New Roman"/>
          <w:sz w:val="24"/>
          <w:szCs w:val="24"/>
        </w:rPr>
        <w:t>(selection, training, performance &amp; rewards, teamwork, leadership</w:t>
      </w:r>
      <w:r w:rsidR="00434492" w:rsidRPr="00536ECC">
        <w:rPr>
          <w:rFonts w:ascii="Times New Roman" w:eastAsia="Times New Roman" w:hAnsi="Times New Roman" w:cs="Times New Roman"/>
          <w:sz w:val="24"/>
          <w:szCs w:val="24"/>
        </w:rPr>
        <w:t xml:space="preserve"> development, Equity theory; social loafing, emotional labor</w:t>
      </w:r>
      <w:r w:rsidRPr="00536ECC">
        <w:rPr>
          <w:rFonts w:ascii="Times New Roman" w:eastAsia="Times New Roman" w:hAnsi="Times New Roman" w:cs="Times New Roman"/>
          <w:sz w:val="24"/>
          <w:szCs w:val="24"/>
        </w:rPr>
        <w:t xml:space="preserve"> to name a few). </w:t>
      </w:r>
    </w:p>
    <w:p w14:paraId="47F637F6" w14:textId="289E8A9D" w:rsidR="00095695" w:rsidRPr="00536ECC" w:rsidRDefault="00095695" w:rsidP="00095695">
      <w:pPr>
        <w:pStyle w:val="Default"/>
        <w:rPr>
          <w:rFonts w:eastAsia="Times New Roman"/>
        </w:rPr>
      </w:pPr>
      <w:r w:rsidRPr="00536ECC">
        <w:rPr>
          <w:rFonts w:eastAsia="Times New Roman"/>
        </w:rPr>
        <w:t>Please design and suggest at least two interventions that would improve the Sports Scene restaurant and suggest ways you might use data to measure progress on your interventions</w:t>
      </w:r>
      <w:r w:rsidR="00434492" w:rsidRPr="00536ECC">
        <w:rPr>
          <w:rFonts w:eastAsia="Times New Roman"/>
        </w:rPr>
        <w:t>.</w:t>
      </w:r>
    </w:p>
    <w:p w14:paraId="653869FF" w14:textId="404747FC" w:rsidR="00434492" w:rsidRPr="00536ECC" w:rsidRDefault="00434492" w:rsidP="00095695">
      <w:pPr>
        <w:pStyle w:val="Default"/>
        <w:rPr>
          <w:rFonts w:eastAsia="Times New Roman"/>
        </w:rPr>
      </w:pPr>
    </w:p>
    <w:p w14:paraId="09A15B0D" w14:textId="013F64A5" w:rsidR="00434492" w:rsidRPr="00536ECC" w:rsidRDefault="00434492" w:rsidP="00095695">
      <w:pPr>
        <w:pStyle w:val="Default"/>
        <w:rPr>
          <w:rFonts w:eastAsia="Times New Roman"/>
        </w:rPr>
      </w:pPr>
      <w:r w:rsidRPr="00536ECC">
        <w:rPr>
          <w:rFonts w:eastAsia="Times New Roman"/>
        </w:rPr>
        <w:t>A suggested format for this paper might follow:</w:t>
      </w:r>
    </w:p>
    <w:p w14:paraId="7804CBC1" w14:textId="71BD98F2" w:rsidR="00434492" w:rsidRPr="00536ECC" w:rsidRDefault="00434492" w:rsidP="00434492">
      <w:pPr>
        <w:pStyle w:val="Default"/>
        <w:numPr>
          <w:ilvl w:val="0"/>
          <w:numId w:val="5"/>
        </w:numPr>
        <w:rPr>
          <w:rFonts w:eastAsia="Times New Roman"/>
        </w:rPr>
      </w:pPr>
      <w:r w:rsidRPr="00536ECC">
        <w:rPr>
          <w:rFonts w:eastAsia="Times New Roman"/>
          <w:b/>
          <w:bCs/>
          <w:u w:val="single"/>
        </w:rPr>
        <w:t xml:space="preserve">Introduction: </w:t>
      </w:r>
      <w:r w:rsidRPr="00536ECC">
        <w:rPr>
          <w:rFonts w:eastAsia="Times New Roman"/>
        </w:rPr>
        <w:t>What’s the business problem and why do we care? Hook senior leadership on why the investment in your I/O consulting is needed.</w:t>
      </w:r>
    </w:p>
    <w:p w14:paraId="11A17AD9" w14:textId="42A18D3D" w:rsidR="00434492" w:rsidRPr="00536ECC" w:rsidRDefault="008176C9" w:rsidP="00434492">
      <w:pPr>
        <w:pStyle w:val="Default"/>
        <w:numPr>
          <w:ilvl w:val="0"/>
          <w:numId w:val="5"/>
        </w:numPr>
        <w:rPr>
          <w:rFonts w:eastAsia="Times New Roman"/>
        </w:rPr>
      </w:pPr>
      <w:r w:rsidRPr="00536ECC">
        <w:rPr>
          <w:rFonts w:eastAsia="Times New Roman"/>
          <w:b/>
          <w:bCs/>
          <w:u w:val="single"/>
        </w:rPr>
        <w:t>Interventions:</w:t>
      </w:r>
      <w:r w:rsidRPr="00536ECC">
        <w:rPr>
          <w:rFonts w:eastAsia="Times New Roman"/>
        </w:rPr>
        <w:t xml:space="preserve"> Here is the fun part where you get to be creative and design solutions that will improve operations at the Sports Scene. Please note that two is a suggested minimum-you can </w:t>
      </w:r>
      <w:r w:rsidR="00560607" w:rsidRPr="00536ECC">
        <w:rPr>
          <w:rFonts w:eastAsia="Times New Roman"/>
        </w:rPr>
        <w:t>choose</w:t>
      </w:r>
      <w:r w:rsidRPr="00536ECC">
        <w:rPr>
          <w:rFonts w:eastAsia="Times New Roman"/>
        </w:rPr>
        <w:t xml:space="preserve"> more!</w:t>
      </w:r>
    </w:p>
    <w:p w14:paraId="57375FCA" w14:textId="5C5FD346" w:rsidR="008176C9" w:rsidRPr="00536ECC" w:rsidRDefault="008176C9" w:rsidP="00434492">
      <w:pPr>
        <w:pStyle w:val="Default"/>
        <w:numPr>
          <w:ilvl w:val="0"/>
          <w:numId w:val="5"/>
        </w:numPr>
        <w:rPr>
          <w:rFonts w:eastAsia="Times New Roman"/>
        </w:rPr>
      </w:pPr>
      <w:r w:rsidRPr="00536ECC">
        <w:rPr>
          <w:rFonts w:eastAsia="Times New Roman"/>
          <w:b/>
          <w:bCs/>
          <w:u w:val="single"/>
        </w:rPr>
        <w:t xml:space="preserve">Conclusion: </w:t>
      </w:r>
      <w:r w:rsidRPr="00536ECC">
        <w:rPr>
          <w:rFonts w:eastAsia="Times New Roman"/>
        </w:rPr>
        <w:t>Your executives are sold on the need, they understand what you are proposing</w:t>
      </w:r>
      <w:r w:rsidR="00F96179" w:rsidRPr="00536ECC">
        <w:rPr>
          <w:rFonts w:eastAsia="Times New Roman"/>
        </w:rPr>
        <w:t xml:space="preserve"> and the peer-reviewed evidence behind them, now it’s time for the icing on the cake. </w:t>
      </w:r>
      <w:r w:rsidR="00514763" w:rsidRPr="00536ECC">
        <w:rPr>
          <w:rFonts w:eastAsia="Times New Roman"/>
        </w:rPr>
        <w:t>Restate your key points and solutions in a concise manner.</w:t>
      </w:r>
    </w:p>
    <w:p w14:paraId="2AC05B95" w14:textId="77777777" w:rsidR="00434492" w:rsidRPr="00536ECC" w:rsidRDefault="00434492" w:rsidP="00095695">
      <w:pPr>
        <w:pStyle w:val="Default"/>
      </w:pPr>
    </w:p>
    <w:p w14:paraId="2822C166" w14:textId="0CA67F41" w:rsidR="00175018" w:rsidRDefault="00175018" w:rsidP="00175018">
      <w:pPr>
        <w:pStyle w:val="Title"/>
      </w:pPr>
      <w:r>
        <w:t>Figure</w:t>
      </w:r>
      <w:r>
        <w:rPr>
          <w:spacing w:val="-3"/>
        </w:rPr>
        <w:t xml:space="preserve"> </w:t>
      </w:r>
      <w:r>
        <w:t>1:</w:t>
      </w:r>
      <w:r>
        <w:rPr>
          <w:spacing w:val="-1"/>
        </w:rPr>
        <w:t xml:space="preserve"> </w:t>
      </w:r>
      <w:r>
        <w:t>Final</w:t>
      </w:r>
      <w:r>
        <w:rPr>
          <w:spacing w:val="-1"/>
        </w:rPr>
        <w:t xml:space="preserve"> </w:t>
      </w:r>
      <w:r>
        <w:t>Paper Rubric</w:t>
      </w:r>
    </w:p>
    <w:p w14:paraId="58623806" w14:textId="77777777" w:rsidR="00175018" w:rsidRDefault="00175018" w:rsidP="00175018">
      <w:pPr>
        <w:pStyle w:val="BodyText"/>
        <w:spacing w:after="1"/>
        <w:rPr>
          <w:sz w:val="15"/>
        </w:rPr>
      </w:pPr>
    </w:p>
    <w:tbl>
      <w:tblPr>
        <w:tblW w:w="0" w:type="auto"/>
        <w:tblInd w:w="115" w:type="dxa"/>
        <w:tblLayout w:type="fixed"/>
        <w:tblCellMar>
          <w:left w:w="0" w:type="dxa"/>
          <w:right w:w="0" w:type="dxa"/>
        </w:tblCellMar>
        <w:tblLook w:val="01E0" w:firstRow="1" w:lastRow="1" w:firstColumn="1" w:lastColumn="1" w:noHBand="0" w:noVBand="0"/>
      </w:tblPr>
      <w:tblGrid>
        <w:gridCol w:w="1443"/>
        <w:gridCol w:w="2293"/>
        <w:gridCol w:w="2214"/>
        <w:gridCol w:w="2267"/>
        <w:gridCol w:w="1890"/>
      </w:tblGrid>
      <w:tr w:rsidR="00175018" w14:paraId="53CB8577" w14:textId="77777777" w:rsidTr="00C467A8">
        <w:trPr>
          <w:trHeight w:val="345"/>
        </w:trPr>
        <w:tc>
          <w:tcPr>
            <w:tcW w:w="1443" w:type="dxa"/>
          </w:tcPr>
          <w:p w14:paraId="4B0C3371" w14:textId="77777777" w:rsidR="00175018" w:rsidRDefault="00175018" w:rsidP="00934D76">
            <w:pPr>
              <w:pStyle w:val="TableParagraph"/>
              <w:rPr>
                <w:rFonts w:ascii="Times New Roman"/>
                <w:sz w:val="18"/>
              </w:rPr>
            </w:pPr>
          </w:p>
        </w:tc>
        <w:tc>
          <w:tcPr>
            <w:tcW w:w="2293" w:type="dxa"/>
            <w:tcBorders>
              <w:right w:val="single" w:sz="12" w:space="0" w:color="FFFFFF"/>
            </w:tcBorders>
            <w:shd w:val="clear" w:color="auto" w:fill="002060"/>
          </w:tcPr>
          <w:p w14:paraId="2E1E5A28" w14:textId="77777777" w:rsidR="00175018" w:rsidRDefault="00175018" w:rsidP="00934D76">
            <w:pPr>
              <w:pStyle w:val="TableParagraph"/>
              <w:spacing w:before="13"/>
              <w:ind w:left="734"/>
              <w:rPr>
                <w:sz w:val="27"/>
              </w:rPr>
            </w:pPr>
            <w:r>
              <w:rPr>
                <w:sz w:val="27"/>
              </w:rPr>
              <w:t>EXPERT</w:t>
            </w:r>
          </w:p>
        </w:tc>
        <w:tc>
          <w:tcPr>
            <w:tcW w:w="2214" w:type="dxa"/>
            <w:tcBorders>
              <w:left w:val="single" w:sz="12" w:space="0" w:color="FFFFFF"/>
              <w:right w:val="single" w:sz="12" w:space="0" w:color="FFFFFF"/>
            </w:tcBorders>
            <w:shd w:val="clear" w:color="auto" w:fill="002060"/>
          </w:tcPr>
          <w:p w14:paraId="5D757DC8" w14:textId="77777777" w:rsidR="00175018" w:rsidRDefault="00175018" w:rsidP="00934D76">
            <w:pPr>
              <w:pStyle w:val="TableParagraph"/>
              <w:spacing w:before="13"/>
              <w:ind w:left="404"/>
              <w:rPr>
                <w:sz w:val="27"/>
              </w:rPr>
            </w:pPr>
            <w:r>
              <w:rPr>
                <w:sz w:val="27"/>
              </w:rPr>
              <w:t>PROFICIENT</w:t>
            </w:r>
          </w:p>
        </w:tc>
        <w:tc>
          <w:tcPr>
            <w:tcW w:w="2267" w:type="dxa"/>
            <w:tcBorders>
              <w:left w:val="single" w:sz="12" w:space="0" w:color="FFFFFF"/>
              <w:right w:val="single" w:sz="12" w:space="0" w:color="FFFFFF"/>
            </w:tcBorders>
            <w:shd w:val="clear" w:color="auto" w:fill="002060"/>
          </w:tcPr>
          <w:p w14:paraId="7F6745E8" w14:textId="1DA7E952" w:rsidR="00175018" w:rsidRDefault="00881FFB" w:rsidP="00934D76">
            <w:pPr>
              <w:pStyle w:val="TableParagraph"/>
              <w:spacing w:before="13"/>
              <w:ind w:left="413"/>
              <w:rPr>
                <w:sz w:val="27"/>
              </w:rPr>
            </w:pPr>
            <w:r>
              <w:rPr>
                <w:sz w:val="27"/>
              </w:rPr>
              <w:t>BEGINNER</w:t>
            </w:r>
          </w:p>
        </w:tc>
        <w:tc>
          <w:tcPr>
            <w:tcW w:w="1890" w:type="dxa"/>
            <w:tcBorders>
              <w:left w:val="single" w:sz="12" w:space="0" w:color="FFFFFF"/>
            </w:tcBorders>
            <w:shd w:val="clear" w:color="auto" w:fill="002060"/>
          </w:tcPr>
          <w:p w14:paraId="37F1D6D5" w14:textId="309D92A5" w:rsidR="00175018" w:rsidRDefault="00881FFB" w:rsidP="00934D76">
            <w:pPr>
              <w:pStyle w:val="TableParagraph"/>
              <w:spacing w:before="13"/>
              <w:ind w:left="472"/>
              <w:rPr>
                <w:sz w:val="27"/>
              </w:rPr>
            </w:pPr>
            <w:r>
              <w:rPr>
                <w:sz w:val="27"/>
              </w:rPr>
              <w:t>BELOW</w:t>
            </w:r>
          </w:p>
        </w:tc>
      </w:tr>
      <w:tr w:rsidR="00175018" w14:paraId="3B99D195" w14:textId="77777777" w:rsidTr="00C467A8">
        <w:trPr>
          <w:trHeight w:val="1733"/>
        </w:trPr>
        <w:tc>
          <w:tcPr>
            <w:tcW w:w="1443" w:type="dxa"/>
            <w:tcBorders>
              <w:bottom w:val="single" w:sz="18" w:space="0" w:color="FFFFFF"/>
            </w:tcBorders>
            <w:shd w:val="clear" w:color="auto" w:fill="D9E2F3" w:themeFill="accent1" w:themeFillTint="33"/>
          </w:tcPr>
          <w:p w14:paraId="41CC0923" w14:textId="77777777" w:rsidR="00175018" w:rsidRDefault="00175018" w:rsidP="00934D76">
            <w:pPr>
              <w:pStyle w:val="TableParagraph"/>
              <w:rPr>
                <w:rFonts w:ascii="Times New Roman"/>
              </w:rPr>
            </w:pPr>
          </w:p>
          <w:p w14:paraId="4B875490" w14:textId="77777777" w:rsidR="00175018" w:rsidRDefault="00175018" w:rsidP="00934D76">
            <w:pPr>
              <w:pStyle w:val="TableParagraph"/>
              <w:rPr>
                <w:rFonts w:ascii="Times New Roman"/>
                <w:sz w:val="23"/>
              </w:rPr>
            </w:pPr>
          </w:p>
          <w:p w14:paraId="21C3F1C7" w14:textId="77777777" w:rsidR="00175018" w:rsidRDefault="00175018" w:rsidP="00934D76">
            <w:pPr>
              <w:pStyle w:val="TableParagraph"/>
              <w:ind w:left="1"/>
              <w:jc w:val="center"/>
            </w:pPr>
            <w:r>
              <w:t>INTEGRATION</w:t>
            </w:r>
            <w:r>
              <w:rPr>
                <w:spacing w:val="-52"/>
              </w:rPr>
              <w:t xml:space="preserve"> </w:t>
            </w:r>
            <w:r>
              <w:t>OF</w:t>
            </w:r>
            <w:r>
              <w:rPr>
                <w:spacing w:val="1"/>
              </w:rPr>
              <w:t xml:space="preserve"> </w:t>
            </w:r>
            <w:r>
              <w:t>KNOWLEDGE</w:t>
            </w:r>
          </w:p>
        </w:tc>
        <w:tc>
          <w:tcPr>
            <w:tcW w:w="2293" w:type="dxa"/>
          </w:tcPr>
          <w:p w14:paraId="751F347C" w14:textId="77777777" w:rsidR="00175018" w:rsidRDefault="00175018" w:rsidP="00934D76">
            <w:pPr>
              <w:pStyle w:val="TableParagraph"/>
              <w:spacing w:before="13"/>
              <w:ind w:left="45" w:right="131"/>
              <w:rPr>
                <w:sz w:val="18"/>
              </w:rPr>
            </w:pPr>
            <w:r>
              <w:rPr>
                <w:sz w:val="18"/>
              </w:rPr>
              <w:t>The paper demonstrates that</w:t>
            </w:r>
            <w:r>
              <w:rPr>
                <w:spacing w:val="-42"/>
                <w:sz w:val="18"/>
              </w:rPr>
              <w:t xml:space="preserve"> </w:t>
            </w:r>
            <w:r>
              <w:rPr>
                <w:sz w:val="18"/>
              </w:rPr>
              <w:t>the</w:t>
            </w:r>
            <w:r>
              <w:rPr>
                <w:spacing w:val="-6"/>
                <w:sz w:val="18"/>
              </w:rPr>
              <w:t xml:space="preserve"> </w:t>
            </w:r>
            <w:r>
              <w:rPr>
                <w:sz w:val="18"/>
              </w:rPr>
              <w:t>author</w:t>
            </w:r>
            <w:r>
              <w:rPr>
                <w:spacing w:val="-6"/>
                <w:sz w:val="18"/>
              </w:rPr>
              <w:t xml:space="preserve"> </w:t>
            </w:r>
            <w:r>
              <w:rPr>
                <w:sz w:val="18"/>
              </w:rPr>
              <w:t>fully</w:t>
            </w:r>
            <w:r>
              <w:rPr>
                <w:spacing w:val="-5"/>
                <w:sz w:val="18"/>
              </w:rPr>
              <w:t xml:space="preserve"> </w:t>
            </w:r>
            <w:r>
              <w:rPr>
                <w:sz w:val="18"/>
              </w:rPr>
              <w:t>understands</w:t>
            </w:r>
            <w:r>
              <w:rPr>
                <w:spacing w:val="-42"/>
                <w:sz w:val="18"/>
              </w:rPr>
              <w:t xml:space="preserve"> </w:t>
            </w:r>
            <w:r>
              <w:rPr>
                <w:sz w:val="18"/>
              </w:rPr>
              <w:t>and has applied concepts</w:t>
            </w:r>
            <w:r>
              <w:rPr>
                <w:spacing w:val="1"/>
                <w:sz w:val="18"/>
              </w:rPr>
              <w:t xml:space="preserve"> </w:t>
            </w:r>
            <w:r>
              <w:rPr>
                <w:sz w:val="18"/>
              </w:rPr>
              <w:t>learned</w:t>
            </w:r>
            <w:r>
              <w:rPr>
                <w:spacing w:val="-1"/>
                <w:sz w:val="18"/>
              </w:rPr>
              <w:t xml:space="preserve"> </w:t>
            </w:r>
            <w:r>
              <w:rPr>
                <w:sz w:val="18"/>
              </w:rPr>
              <w:t>in</w:t>
            </w:r>
            <w:r>
              <w:rPr>
                <w:spacing w:val="-1"/>
                <w:sz w:val="18"/>
              </w:rPr>
              <w:t xml:space="preserve"> </w:t>
            </w:r>
            <w:r>
              <w:rPr>
                <w:sz w:val="18"/>
              </w:rPr>
              <w:t>the</w:t>
            </w:r>
            <w:r>
              <w:rPr>
                <w:spacing w:val="-1"/>
                <w:sz w:val="18"/>
              </w:rPr>
              <w:t xml:space="preserve"> </w:t>
            </w:r>
            <w:r>
              <w:rPr>
                <w:sz w:val="18"/>
              </w:rPr>
              <w:t>course.</w:t>
            </w:r>
          </w:p>
          <w:p w14:paraId="492D670B" w14:textId="77777777" w:rsidR="00175018" w:rsidRDefault="00175018" w:rsidP="00934D76">
            <w:pPr>
              <w:pStyle w:val="TableParagraph"/>
              <w:spacing w:before="1" w:line="190" w:lineRule="exact"/>
              <w:ind w:left="45"/>
              <w:rPr>
                <w:sz w:val="18"/>
              </w:rPr>
            </w:pPr>
            <w:r>
              <w:rPr>
                <w:sz w:val="18"/>
              </w:rPr>
              <w:t>Concepts</w:t>
            </w:r>
            <w:r>
              <w:rPr>
                <w:spacing w:val="-3"/>
                <w:sz w:val="18"/>
              </w:rPr>
              <w:t xml:space="preserve"> </w:t>
            </w:r>
            <w:r>
              <w:rPr>
                <w:sz w:val="18"/>
              </w:rPr>
              <w:t>are</w:t>
            </w:r>
            <w:r>
              <w:rPr>
                <w:spacing w:val="-2"/>
                <w:sz w:val="18"/>
              </w:rPr>
              <w:t xml:space="preserve"> </w:t>
            </w:r>
            <w:r>
              <w:rPr>
                <w:sz w:val="18"/>
              </w:rPr>
              <w:t>integrated</w:t>
            </w:r>
            <w:r>
              <w:rPr>
                <w:spacing w:val="-1"/>
                <w:sz w:val="18"/>
              </w:rPr>
              <w:t xml:space="preserve"> </w:t>
            </w:r>
            <w:r>
              <w:rPr>
                <w:sz w:val="18"/>
              </w:rPr>
              <w:t>into</w:t>
            </w:r>
          </w:p>
          <w:p w14:paraId="6DD6DD58" w14:textId="77777777" w:rsidR="00175018" w:rsidRDefault="00175018" w:rsidP="00934D76">
            <w:pPr>
              <w:pStyle w:val="TableParagraph"/>
              <w:ind w:left="45" w:right="43"/>
              <w:rPr>
                <w:sz w:val="18"/>
              </w:rPr>
            </w:pPr>
            <w:r>
              <w:rPr>
                <w:sz w:val="18"/>
              </w:rPr>
              <w:t>the writer’s own insights. The</w:t>
            </w:r>
            <w:r>
              <w:rPr>
                <w:spacing w:val="-43"/>
                <w:sz w:val="18"/>
              </w:rPr>
              <w:t xml:space="preserve"> </w:t>
            </w:r>
            <w:r>
              <w:rPr>
                <w:sz w:val="18"/>
              </w:rPr>
              <w:t>writer provides concluding</w:t>
            </w:r>
            <w:r>
              <w:rPr>
                <w:spacing w:val="1"/>
                <w:sz w:val="18"/>
              </w:rPr>
              <w:t xml:space="preserve"> </w:t>
            </w:r>
            <w:r>
              <w:rPr>
                <w:sz w:val="18"/>
              </w:rPr>
              <w:t>remarks</w:t>
            </w:r>
            <w:r>
              <w:rPr>
                <w:spacing w:val="-2"/>
                <w:sz w:val="18"/>
              </w:rPr>
              <w:t xml:space="preserve"> </w:t>
            </w:r>
            <w:r>
              <w:rPr>
                <w:sz w:val="18"/>
              </w:rPr>
              <w:t>that</w:t>
            </w:r>
            <w:r>
              <w:rPr>
                <w:spacing w:val="-1"/>
                <w:sz w:val="18"/>
              </w:rPr>
              <w:t xml:space="preserve"> </w:t>
            </w:r>
            <w:r>
              <w:rPr>
                <w:sz w:val="18"/>
              </w:rPr>
              <w:t>show</w:t>
            </w:r>
            <w:r>
              <w:rPr>
                <w:spacing w:val="-2"/>
                <w:sz w:val="18"/>
              </w:rPr>
              <w:t xml:space="preserve"> </w:t>
            </w:r>
            <w:r>
              <w:rPr>
                <w:sz w:val="18"/>
              </w:rPr>
              <w:t>analysis</w:t>
            </w:r>
          </w:p>
          <w:p w14:paraId="66F67CB1" w14:textId="77777777" w:rsidR="00175018" w:rsidRDefault="00175018" w:rsidP="00934D76">
            <w:pPr>
              <w:pStyle w:val="TableParagraph"/>
              <w:spacing w:line="179" w:lineRule="exact"/>
              <w:ind w:left="45"/>
              <w:rPr>
                <w:sz w:val="18"/>
              </w:rPr>
            </w:pPr>
            <w:r>
              <w:rPr>
                <w:sz w:val="18"/>
              </w:rPr>
              <w:t>and</w:t>
            </w:r>
            <w:r>
              <w:rPr>
                <w:spacing w:val="-2"/>
                <w:sz w:val="18"/>
              </w:rPr>
              <w:t xml:space="preserve"> </w:t>
            </w:r>
            <w:r>
              <w:rPr>
                <w:sz w:val="18"/>
              </w:rPr>
              <w:t>synthesis</w:t>
            </w:r>
            <w:r>
              <w:rPr>
                <w:spacing w:val="-2"/>
                <w:sz w:val="18"/>
              </w:rPr>
              <w:t xml:space="preserve"> </w:t>
            </w:r>
            <w:r>
              <w:rPr>
                <w:sz w:val="18"/>
              </w:rPr>
              <w:t>of</w:t>
            </w:r>
            <w:r>
              <w:rPr>
                <w:spacing w:val="-3"/>
                <w:sz w:val="18"/>
              </w:rPr>
              <w:t xml:space="preserve"> </w:t>
            </w:r>
            <w:r>
              <w:rPr>
                <w:sz w:val="18"/>
              </w:rPr>
              <w:t>ideas.</w:t>
            </w:r>
          </w:p>
        </w:tc>
        <w:tc>
          <w:tcPr>
            <w:tcW w:w="2214" w:type="dxa"/>
          </w:tcPr>
          <w:p w14:paraId="191A78BB" w14:textId="77777777" w:rsidR="00175018" w:rsidRDefault="00175018" w:rsidP="00934D76">
            <w:pPr>
              <w:pStyle w:val="TableParagraph"/>
              <w:spacing w:before="109"/>
              <w:ind w:left="28" w:right="33"/>
              <w:rPr>
                <w:sz w:val="18"/>
              </w:rPr>
            </w:pPr>
            <w:r>
              <w:rPr>
                <w:sz w:val="18"/>
              </w:rPr>
              <w:t>The paper demonstrates that</w:t>
            </w:r>
            <w:r>
              <w:rPr>
                <w:spacing w:val="1"/>
                <w:sz w:val="18"/>
              </w:rPr>
              <w:t xml:space="preserve"> </w:t>
            </w:r>
            <w:r>
              <w:rPr>
                <w:sz w:val="18"/>
              </w:rPr>
              <w:t>the author, for the most part,</w:t>
            </w:r>
            <w:r>
              <w:rPr>
                <w:spacing w:val="-42"/>
                <w:sz w:val="18"/>
              </w:rPr>
              <w:t xml:space="preserve"> </w:t>
            </w:r>
            <w:r>
              <w:rPr>
                <w:sz w:val="18"/>
              </w:rPr>
              <w:t>understands and has applied</w:t>
            </w:r>
            <w:r>
              <w:rPr>
                <w:spacing w:val="-42"/>
                <w:sz w:val="18"/>
              </w:rPr>
              <w:t xml:space="preserve"> </w:t>
            </w:r>
            <w:r>
              <w:rPr>
                <w:sz w:val="18"/>
              </w:rPr>
              <w:t>concepts learned in the</w:t>
            </w:r>
            <w:r>
              <w:rPr>
                <w:spacing w:val="1"/>
                <w:sz w:val="18"/>
              </w:rPr>
              <w:t xml:space="preserve"> </w:t>
            </w:r>
            <w:r>
              <w:rPr>
                <w:sz w:val="18"/>
              </w:rPr>
              <w:t>course. Some of the</w:t>
            </w:r>
            <w:r>
              <w:rPr>
                <w:spacing w:val="1"/>
                <w:sz w:val="18"/>
              </w:rPr>
              <w:t xml:space="preserve"> </w:t>
            </w:r>
            <w:r>
              <w:rPr>
                <w:sz w:val="18"/>
              </w:rPr>
              <w:t>conclusions, however, are</w:t>
            </w:r>
            <w:r>
              <w:rPr>
                <w:spacing w:val="1"/>
                <w:sz w:val="18"/>
              </w:rPr>
              <w:t xml:space="preserve"> </w:t>
            </w:r>
            <w:r>
              <w:rPr>
                <w:sz w:val="18"/>
              </w:rPr>
              <w:t>not supported in the body of</w:t>
            </w:r>
            <w:r>
              <w:rPr>
                <w:spacing w:val="1"/>
                <w:sz w:val="18"/>
              </w:rPr>
              <w:t xml:space="preserve"> </w:t>
            </w:r>
            <w:r>
              <w:rPr>
                <w:sz w:val="18"/>
              </w:rPr>
              <w:t>the</w:t>
            </w:r>
            <w:r>
              <w:rPr>
                <w:spacing w:val="-1"/>
                <w:sz w:val="18"/>
              </w:rPr>
              <w:t xml:space="preserve"> </w:t>
            </w:r>
            <w:r>
              <w:rPr>
                <w:sz w:val="18"/>
              </w:rPr>
              <w:t>paper.</w:t>
            </w:r>
          </w:p>
        </w:tc>
        <w:tc>
          <w:tcPr>
            <w:tcW w:w="2267" w:type="dxa"/>
          </w:tcPr>
          <w:p w14:paraId="27965D06" w14:textId="77777777" w:rsidR="00175018" w:rsidRDefault="00175018" w:rsidP="00934D76">
            <w:pPr>
              <w:pStyle w:val="TableParagraph"/>
              <w:rPr>
                <w:rFonts w:ascii="Times New Roman"/>
                <w:sz w:val="18"/>
              </w:rPr>
            </w:pPr>
          </w:p>
          <w:p w14:paraId="4E7B86C5" w14:textId="77777777" w:rsidR="00175018" w:rsidRDefault="00175018" w:rsidP="00934D76">
            <w:pPr>
              <w:pStyle w:val="TableParagraph"/>
              <w:spacing w:before="1"/>
              <w:rPr>
                <w:rFonts w:ascii="Times New Roman"/>
                <w:sz w:val="16"/>
              </w:rPr>
            </w:pPr>
          </w:p>
          <w:p w14:paraId="73EE1A5D" w14:textId="77777777" w:rsidR="00175018" w:rsidRDefault="00175018" w:rsidP="00934D76">
            <w:pPr>
              <w:pStyle w:val="TableParagraph"/>
              <w:spacing w:before="1"/>
              <w:ind w:left="27" w:right="123"/>
              <w:rPr>
                <w:sz w:val="18"/>
              </w:rPr>
            </w:pPr>
            <w:r>
              <w:rPr>
                <w:sz w:val="18"/>
              </w:rPr>
              <w:t>The paper demonstrates that</w:t>
            </w:r>
            <w:r>
              <w:rPr>
                <w:spacing w:val="-43"/>
                <w:sz w:val="18"/>
              </w:rPr>
              <w:t xml:space="preserve"> </w:t>
            </w:r>
            <w:r>
              <w:rPr>
                <w:sz w:val="18"/>
              </w:rPr>
              <w:t>the author, to a certain</w:t>
            </w:r>
            <w:r>
              <w:rPr>
                <w:spacing w:val="1"/>
                <w:sz w:val="18"/>
              </w:rPr>
              <w:t xml:space="preserve"> </w:t>
            </w:r>
            <w:r>
              <w:rPr>
                <w:sz w:val="18"/>
              </w:rPr>
              <w:t>extent, understands and has</w:t>
            </w:r>
            <w:r>
              <w:rPr>
                <w:spacing w:val="-42"/>
                <w:sz w:val="18"/>
              </w:rPr>
              <w:t xml:space="preserve"> </w:t>
            </w:r>
            <w:r>
              <w:rPr>
                <w:sz w:val="18"/>
              </w:rPr>
              <w:t>applied concepts learned in</w:t>
            </w:r>
            <w:r>
              <w:rPr>
                <w:spacing w:val="1"/>
                <w:sz w:val="18"/>
              </w:rPr>
              <w:t xml:space="preserve"> </w:t>
            </w:r>
            <w:r>
              <w:rPr>
                <w:sz w:val="18"/>
              </w:rPr>
              <w:t>the</w:t>
            </w:r>
            <w:r>
              <w:rPr>
                <w:spacing w:val="-1"/>
                <w:sz w:val="18"/>
              </w:rPr>
              <w:t xml:space="preserve"> </w:t>
            </w:r>
            <w:r>
              <w:rPr>
                <w:sz w:val="18"/>
              </w:rPr>
              <w:t>course.</w:t>
            </w:r>
          </w:p>
        </w:tc>
        <w:tc>
          <w:tcPr>
            <w:tcW w:w="1890" w:type="dxa"/>
          </w:tcPr>
          <w:p w14:paraId="10766A15" w14:textId="77777777" w:rsidR="00175018" w:rsidRDefault="00175018" w:rsidP="00934D76">
            <w:pPr>
              <w:pStyle w:val="TableParagraph"/>
              <w:rPr>
                <w:rFonts w:ascii="Times New Roman"/>
                <w:sz w:val="26"/>
              </w:rPr>
            </w:pPr>
          </w:p>
          <w:p w14:paraId="29D06AB1" w14:textId="77777777" w:rsidR="00175018" w:rsidRDefault="00175018" w:rsidP="00934D76">
            <w:pPr>
              <w:pStyle w:val="TableParagraph"/>
              <w:ind w:left="28" w:right="112"/>
              <w:rPr>
                <w:sz w:val="18"/>
              </w:rPr>
            </w:pPr>
            <w:r>
              <w:rPr>
                <w:sz w:val="18"/>
              </w:rPr>
              <w:t>The paper does not</w:t>
            </w:r>
            <w:r>
              <w:rPr>
                <w:spacing w:val="1"/>
                <w:sz w:val="18"/>
              </w:rPr>
              <w:t xml:space="preserve"> </w:t>
            </w:r>
            <w:r>
              <w:rPr>
                <w:sz w:val="18"/>
              </w:rPr>
              <w:t>demonstrate that the</w:t>
            </w:r>
            <w:r>
              <w:rPr>
                <w:spacing w:val="1"/>
                <w:sz w:val="18"/>
              </w:rPr>
              <w:t xml:space="preserve"> </w:t>
            </w:r>
            <w:r>
              <w:rPr>
                <w:sz w:val="18"/>
              </w:rPr>
              <w:t>author has fully</w:t>
            </w:r>
            <w:r>
              <w:rPr>
                <w:spacing w:val="1"/>
                <w:sz w:val="18"/>
              </w:rPr>
              <w:t xml:space="preserve"> </w:t>
            </w:r>
            <w:r>
              <w:rPr>
                <w:sz w:val="18"/>
              </w:rPr>
              <w:t>understood</w:t>
            </w:r>
            <w:r>
              <w:rPr>
                <w:spacing w:val="-8"/>
                <w:sz w:val="18"/>
              </w:rPr>
              <w:t xml:space="preserve"> </w:t>
            </w:r>
            <w:r>
              <w:rPr>
                <w:sz w:val="18"/>
              </w:rPr>
              <w:t>and</w:t>
            </w:r>
            <w:r>
              <w:rPr>
                <w:spacing w:val="-7"/>
                <w:sz w:val="18"/>
              </w:rPr>
              <w:t xml:space="preserve"> </w:t>
            </w:r>
            <w:r>
              <w:rPr>
                <w:sz w:val="18"/>
              </w:rPr>
              <w:t>applied</w:t>
            </w:r>
            <w:r>
              <w:rPr>
                <w:spacing w:val="-42"/>
                <w:sz w:val="18"/>
              </w:rPr>
              <w:t xml:space="preserve"> </w:t>
            </w:r>
            <w:r>
              <w:rPr>
                <w:sz w:val="18"/>
              </w:rPr>
              <w:t>concepts learned in the</w:t>
            </w:r>
            <w:r>
              <w:rPr>
                <w:spacing w:val="-42"/>
                <w:sz w:val="18"/>
              </w:rPr>
              <w:t xml:space="preserve"> </w:t>
            </w:r>
            <w:r>
              <w:rPr>
                <w:sz w:val="18"/>
              </w:rPr>
              <w:t>course.</w:t>
            </w:r>
          </w:p>
        </w:tc>
      </w:tr>
      <w:tr w:rsidR="00175018" w14:paraId="6EC5E55B" w14:textId="77777777" w:rsidTr="00C467A8">
        <w:trPr>
          <w:trHeight w:val="1563"/>
        </w:trPr>
        <w:tc>
          <w:tcPr>
            <w:tcW w:w="1443" w:type="dxa"/>
            <w:tcBorders>
              <w:top w:val="single" w:sz="18" w:space="0" w:color="FFFFFF"/>
              <w:bottom w:val="single" w:sz="18" w:space="0" w:color="FFFFFF"/>
            </w:tcBorders>
            <w:shd w:val="clear" w:color="auto" w:fill="D9E2F3" w:themeFill="accent1" w:themeFillTint="33"/>
          </w:tcPr>
          <w:p w14:paraId="170A0D55" w14:textId="77777777" w:rsidR="00175018" w:rsidRDefault="00175018" w:rsidP="00934D76">
            <w:pPr>
              <w:pStyle w:val="TableParagraph"/>
              <w:rPr>
                <w:rFonts w:ascii="Times New Roman"/>
              </w:rPr>
            </w:pPr>
          </w:p>
          <w:p w14:paraId="77AE454D" w14:textId="77777777" w:rsidR="00175018" w:rsidRDefault="00175018" w:rsidP="00934D76">
            <w:pPr>
              <w:pStyle w:val="TableParagraph"/>
              <w:spacing w:before="4"/>
              <w:rPr>
                <w:rFonts w:ascii="Times New Roman"/>
                <w:sz w:val="25"/>
              </w:rPr>
            </w:pPr>
          </w:p>
          <w:p w14:paraId="73A5897D" w14:textId="77777777" w:rsidR="00175018" w:rsidRDefault="00175018" w:rsidP="00934D76">
            <w:pPr>
              <w:pStyle w:val="TableParagraph"/>
              <w:ind w:left="403" w:right="382" w:firstLine="26"/>
            </w:pPr>
            <w:r>
              <w:t>TOPIC</w:t>
            </w:r>
            <w:r>
              <w:rPr>
                <w:spacing w:val="-52"/>
              </w:rPr>
              <w:t xml:space="preserve"> </w:t>
            </w:r>
            <w:r>
              <w:t>FOCUS</w:t>
            </w:r>
          </w:p>
        </w:tc>
        <w:tc>
          <w:tcPr>
            <w:tcW w:w="2293" w:type="dxa"/>
          </w:tcPr>
          <w:p w14:paraId="30987D9E" w14:textId="77777777" w:rsidR="00175018" w:rsidRDefault="00175018" w:rsidP="00934D76">
            <w:pPr>
              <w:pStyle w:val="TableParagraph"/>
              <w:spacing w:before="114"/>
              <w:ind w:left="45" w:right="62"/>
              <w:rPr>
                <w:sz w:val="18"/>
              </w:rPr>
            </w:pPr>
            <w:r>
              <w:rPr>
                <w:sz w:val="18"/>
              </w:rPr>
              <w:t>The</w:t>
            </w:r>
            <w:r>
              <w:rPr>
                <w:spacing w:val="-3"/>
                <w:sz w:val="18"/>
              </w:rPr>
              <w:t xml:space="preserve"> </w:t>
            </w:r>
            <w:r>
              <w:rPr>
                <w:sz w:val="18"/>
              </w:rPr>
              <w:t>topic</w:t>
            </w:r>
            <w:r>
              <w:rPr>
                <w:spacing w:val="-3"/>
                <w:sz w:val="18"/>
              </w:rPr>
              <w:t xml:space="preserve"> </w:t>
            </w:r>
            <w:r>
              <w:rPr>
                <w:sz w:val="18"/>
              </w:rPr>
              <w:t>is</w:t>
            </w:r>
            <w:r>
              <w:rPr>
                <w:spacing w:val="-3"/>
                <w:sz w:val="18"/>
              </w:rPr>
              <w:t xml:space="preserve"> </w:t>
            </w:r>
            <w:r>
              <w:rPr>
                <w:sz w:val="18"/>
              </w:rPr>
              <w:t>focused</w:t>
            </w:r>
            <w:r>
              <w:rPr>
                <w:spacing w:val="-3"/>
                <w:sz w:val="18"/>
              </w:rPr>
              <w:t xml:space="preserve"> </w:t>
            </w:r>
            <w:r>
              <w:rPr>
                <w:sz w:val="18"/>
              </w:rPr>
              <w:t>narrowly</w:t>
            </w:r>
            <w:r>
              <w:rPr>
                <w:spacing w:val="-42"/>
                <w:sz w:val="18"/>
              </w:rPr>
              <w:t xml:space="preserve"> </w:t>
            </w:r>
            <w:r>
              <w:rPr>
                <w:sz w:val="18"/>
              </w:rPr>
              <w:t>enough for the scope of this</w:t>
            </w:r>
            <w:r>
              <w:rPr>
                <w:spacing w:val="1"/>
                <w:sz w:val="18"/>
              </w:rPr>
              <w:t xml:space="preserve"> </w:t>
            </w:r>
            <w:r>
              <w:rPr>
                <w:sz w:val="18"/>
              </w:rPr>
              <w:t>assignment. A thesis</w:t>
            </w:r>
            <w:r>
              <w:rPr>
                <w:spacing w:val="1"/>
                <w:sz w:val="18"/>
              </w:rPr>
              <w:t xml:space="preserve"> </w:t>
            </w:r>
            <w:r>
              <w:rPr>
                <w:sz w:val="18"/>
              </w:rPr>
              <w:t>statement provides direction</w:t>
            </w:r>
            <w:r>
              <w:rPr>
                <w:spacing w:val="1"/>
                <w:sz w:val="18"/>
              </w:rPr>
              <w:t xml:space="preserve"> </w:t>
            </w:r>
            <w:r>
              <w:rPr>
                <w:sz w:val="18"/>
              </w:rPr>
              <w:t>for the paper, either by</w:t>
            </w:r>
            <w:r>
              <w:rPr>
                <w:spacing w:val="1"/>
                <w:sz w:val="18"/>
              </w:rPr>
              <w:t xml:space="preserve"> </w:t>
            </w:r>
            <w:r>
              <w:rPr>
                <w:sz w:val="18"/>
              </w:rPr>
              <w:t>statement of a position or</w:t>
            </w:r>
            <w:r>
              <w:rPr>
                <w:spacing w:val="1"/>
                <w:sz w:val="18"/>
              </w:rPr>
              <w:t xml:space="preserve"> </w:t>
            </w:r>
            <w:r>
              <w:rPr>
                <w:sz w:val="18"/>
              </w:rPr>
              <w:t>hypothesis.</w:t>
            </w:r>
          </w:p>
        </w:tc>
        <w:tc>
          <w:tcPr>
            <w:tcW w:w="2214" w:type="dxa"/>
          </w:tcPr>
          <w:p w14:paraId="6517DDF4" w14:textId="77777777" w:rsidR="00175018" w:rsidRDefault="00175018" w:rsidP="00934D76">
            <w:pPr>
              <w:pStyle w:val="TableParagraph"/>
              <w:spacing w:before="5"/>
              <w:rPr>
                <w:rFonts w:ascii="Times New Roman"/>
                <w:sz w:val="26"/>
              </w:rPr>
            </w:pPr>
          </w:p>
          <w:p w14:paraId="5FAAC563" w14:textId="77777777" w:rsidR="00175018" w:rsidRDefault="00175018" w:rsidP="00934D76">
            <w:pPr>
              <w:pStyle w:val="TableParagraph"/>
              <w:ind w:left="28" w:right="31"/>
              <w:rPr>
                <w:sz w:val="18"/>
              </w:rPr>
            </w:pPr>
            <w:r>
              <w:rPr>
                <w:sz w:val="18"/>
              </w:rPr>
              <w:t>The topic is focused but lacks</w:t>
            </w:r>
            <w:r>
              <w:rPr>
                <w:spacing w:val="-43"/>
                <w:sz w:val="18"/>
              </w:rPr>
              <w:t xml:space="preserve"> </w:t>
            </w:r>
            <w:r>
              <w:rPr>
                <w:sz w:val="18"/>
              </w:rPr>
              <w:t>direction. The paper is about</w:t>
            </w:r>
            <w:r>
              <w:rPr>
                <w:spacing w:val="-42"/>
                <w:sz w:val="18"/>
              </w:rPr>
              <w:t xml:space="preserve"> </w:t>
            </w:r>
            <w:r>
              <w:rPr>
                <w:sz w:val="18"/>
              </w:rPr>
              <w:t>a</w:t>
            </w:r>
            <w:r>
              <w:rPr>
                <w:spacing w:val="9"/>
                <w:sz w:val="18"/>
              </w:rPr>
              <w:t xml:space="preserve"> </w:t>
            </w:r>
            <w:r>
              <w:rPr>
                <w:sz w:val="18"/>
              </w:rPr>
              <w:t>specific</w:t>
            </w:r>
            <w:r>
              <w:rPr>
                <w:spacing w:val="10"/>
                <w:sz w:val="18"/>
              </w:rPr>
              <w:t xml:space="preserve"> </w:t>
            </w:r>
            <w:r>
              <w:rPr>
                <w:sz w:val="18"/>
              </w:rPr>
              <w:t>topic</w:t>
            </w:r>
            <w:r>
              <w:rPr>
                <w:spacing w:val="9"/>
                <w:sz w:val="18"/>
              </w:rPr>
              <w:t xml:space="preserve"> </w:t>
            </w:r>
            <w:r>
              <w:rPr>
                <w:sz w:val="18"/>
              </w:rPr>
              <w:t>but</w:t>
            </w:r>
            <w:r>
              <w:rPr>
                <w:spacing w:val="10"/>
                <w:sz w:val="18"/>
              </w:rPr>
              <w:t xml:space="preserve"> </w:t>
            </w:r>
            <w:r>
              <w:rPr>
                <w:sz w:val="18"/>
              </w:rPr>
              <w:t>the</w:t>
            </w:r>
            <w:r>
              <w:rPr>
                <w:spacing w:val="1"/>
                <w:sz w:val="18"/>
              </w:rPr>
              <w:t xml:space="preserve"> </w:t>
            </w:r>
            <w:r>
              <w:rPr>
                <w:sz w:val="18"/>
              </w:rPr>
              <w:t>writer has not established a</w:t>
            </w:r>
            <w:r>
              <w:rPr>
                <w:spacing w:val="1"/>
                <w:sz w:val="18"/>
              </w:rPr>
              <w:t xml:space="preserve"> </w:t>
            </w:r>
            <w:r>
              <w:rPr>
                <w:sz w:val="18"/>
              </w:rPr>
              <w:t>position.</w:t>
            </w:r>
          </w:p>
        </w:tc>
        <w:tc>
          <w:tcPr>
            <w:tcW w:w="2267" w:type="dxa"/>
          </w:tcPr>
          <w:p w14:paraId="35634873" w14:textId="77777777" w:rsidR="00175018" w:rsidRDefault="00175018" w:rsidP="00934D76">
            <w:pPr>
              <w:pStyle w:val="TableParagraph"/>
              <w:rPr>
                <w:rFonts w:ascii="Times New Roman"/>
                <w:sz w:val="18"/>
              </w:rPr>
            </w:pPr>
          </w:p>
          <w:p w14:paraId="3CDF2351" w14:textId="77777777" w:rsidR="00175018" w:rsidRDefault="00175018" w:rsidP="00934D76">
            <w:pPr>
              <w:pStyle w:val="TableParagraph"/>
              <w:rPr>
                <w:rFonts w:ascii="Times New Roman"/>
                <w:sz w:val="18"/>
              </w:rPr>
            </w:pPr>
          </w:p>
          <w:p w14:paraId="575AB576" w14:textId="77777777" w:rsidR="00175018" w:rsidRDefault="00175018" w:rsidP="00934D76">
            <w:pPr>
              <w:pStyle w:val="TableParagraph"/>
              <w:spacing w:before="3"/>
              <w:rPr>
                <w:rFonts w:ascii="Times New Roman"/>
                <w:sz w:val="15"/>
              </w:rPr>
            </w:pPr>
          </w:p>
          <w:p w14:paraId="4DF0644E" w14:textId="77777777" w:rsidR="00175018" w:rsidRDefault="00175018" w:rsidP="00934D76">
            <w:pPr>
              <w:pStyle w:val="TableParagraph"/>
              <w:ind w:left="27" w:right="93"/>
              <w:rPr>
                <w:sz w:val="18"/>
              </w:rPr>
            </w:pPr>
            <w:r>
              <w:rPr>
                <w:sz w:val="18"/>
              </w:rPr>
              <w:t>The topic is too broad for the</w:t>
            </w:r>
            <w:r>
              <w:rPr>
                <w:spacing w:val="-43"/>
                <w:sz w:val="18"/>
              </w:rPr>
              <w:t xml:space="preserve"> </w:t>
            </w:r>
            <w:r>
              <w:rPr>
                <w:sz w:val="18"/>
              </w:rPr>
              <w:t>scope</w:t>
            </w:r>
            <w:r>
              <w:rPr>
                <w:spacing w:val="-2"/>
                <w:sz w:val="18"/>
              </w:rPr>
              <w:t xml:space="preserve"> </w:t>
            </w:r>
            <w:r>
              <w:rPr>
                <w:sz w:val="18"/>
              </w:rPr>
              <w:t>of</w:t>
            </w:r>
            <w:r>
              <w:rPr>
                <w:spacing w:val="-2"/>
                <w:sz w:val="18"/>
              </w:rPr>
              <w:t xml:space="preserve"> </w:t>
            </w:r>
            <w:r>
              <w:rPr>
                <w:sz w:val="18"/>
              </w:rPr>
              <w:t>this</w:t>
            </w:r>
            <w:r>
              <w:rPr>
                <w:spacing w:val="-2"/>
                <w:sz w:val="18"/>
              </w:rPr>
              <w:t xml:space="preserve"> </w:t>
            </w:r>
            <w:r>
              <w:rPr>
                <w:sz w:val="18"/>
              </w:rPr>
              <w:t>assignment.</w:t>
            </w:r>
          </w:p>
        </w:tc>
        <w:tc>
          <w:tcPr>
            <w:tcW w:w="1890" w:type="dxa"/>
          </w:tcPr>
          <w:p w14:paraId="1A44E885" w14:textId="77777777" w:rsidR="00175018" w:rsidRDefault="00175018" w:rsidP="00934D76">
            <w:pPr>
              <w:pStyle w:val="TableParagraph"/>
              <w:rPr>
                <w:rFonts w:ascii="Times New Roman"/>
                <w:sz w:val="18"/>
              </w:rPr>
            </w:pPr>
          </w:p>
          <w:p w14:paraId="6098E42C" w14:textId="77777777" w:rsidR="00175018" w:rsidRDefault="00175018" w:rsidP="00934D76">
            <w:pPr>
              <w:pStyle w:val="TableParagraph"/>
              <w:rPr>
                <w:rFonts w:ascii="Times New Roman"/>
                <w:sz w:val="18"/>
              </w:rPr>
            </w:pPr>
          </w:p>
          <w:p w14:paraId="64764C1E" w14:textId="77777777" w:rsidR="00175018" w:rsidRDefault="00175018" w:rsidP="00934D76">
            <w:pPr>
              <w:pStyle w:val="TableParagraph"/>
              <w:spacing w:before="3"/>
              <w:rPr>
                <w:rFonts w:ascii="Times New Roman"/>
                <w:sz w:val="15"/>
              </w:rPr>
            </w:pPr>
          </w:p>
          <w:p w14:paraId="2952F676" w14:textId="77777777" w:rsidR="00175018" w:rsidRDefault="00175018" w:rsidP="00934D76">
            <w:pPr>
              <w:pStyle w:val="TableParagraph"/>
              <w:ind w:left="28" w:right="173"/>
              <w:rPr>
                <w:sz w:val="18"/>
              </w:rPr>
            </w:pPr>
            <w:r>
              <w:rPr>
                <w:sz w:val="18"/>
              </w:rPr>
              <w:t>The topic is not clearly</w:t>
            </w:r>
            <w:r>
              <w:rPr>
                <w:spacing w:val="-42"/>
                <w:sz w:val="18"/>
              </w:rPr>
              <w:t xml:space="preserve"> </w:t>
            </w:r>
            <w:r>
              <w:rPr>
                <w:sz w:val="18"/>
              </w:rPr>
              <w:t>defined.</w:t>
            </w:r>
          </w:p>
        </w:tc>
      </w:tr>
      <w:tr w:rsidR="00175018" w14:paraId="1800A157" w14:textId="77777777" w:rsidTr="00C467A8">
        <w:trPr>
          <w:trHeight w:val="1155"/>
        </w:trPr>
        <w:tc>
          <w:tcPr>
            <w:tcW w:w="1443" w:type="dxa"/>
            <w:tcBorders>
              <w:top w:val="single" w:sz="18" w:space="0" w:color="FFFFFF"/>
              <w:bottom w:val="single" w:sz="18" w:space="0" w:color="FFFFFF"/>
            </w:tcBorders>
            <w:shd w:val="clear" w:color="auto" w:fill="D9E2F3" w:themeFill="accent1" w:themeFillTint="33"/>
          </w:tcPr>
          <w:p w14:paraId="38FCC1C1" w14:textId="77777777" w:rsidR="00175018" w:rsidRDefault="00175018" w:rsidP="00934D76">
            <w:pPr>
              <w:pStyle w:val="TableParagraph"/>
              <w:spacing w:before="7"/>
              <w:rPr>
                <w:rFonts w:ascii="Times New Roman"/>
                <w:sz w:val="29"/>
              </w:rPr>
            </w:pPr>
          </w:p>
          <w:p w14:paraId="53A1DFF4" w14:textId="77777777" w:rsidR="00175018" w:rsidRDefault="00175018" w:rsidP="00934D76">
            <w:pPr>
              <w:pStyle w:val="TableParagraph"/>
              <w:ind w:left="132" w:right="113" w:firstLine="118"/>
            </w:pPr>
            <w:r>
              <w:t>DEPTH OF</w:t>
            </w:r>
            <w:r>
              <w:rPr>
                <w:spacing w:val="1"/>
              </w:rPr>
              <w:t xml:space="preserve"> </w:t>
            </w:r>
            <w:r>
              <w:t>DISCUSSION</w:t>
            </w:r>
          </w:p>
        </w:tc>
        <w:tc>
          <w:tcPr>
            <w:tcW w:w="2293" w:type="dxa"/>
          </w:tcPr>
          <w:p w14:paraId="0419817D" w14:textId="77777777" w:rsidR="00175018" w:rsidRDefault="00175018" w:rsidP="00934D76">
            <w:pPr>
              <w:pStyle w:val="TableParagraph"/>
              <w:spacing w:before="2"/>
              <w:rPr>
                <w:rFonts w:ascii="Times New Roman"/>
                <w:sz w:val="25"/>
              </w:rPr>
            </w:pPr>
          </w:p>
          <w:p w14:paraId="618956D3" w14:textId="77777777" w:rsidR="00175018" w:rsidRDefault="00175018" w:rsidP="00934D76">
            <w:pPr>
              <w:pStyle w:val="TableParagraph"/>
              <w:ind w:left="45" w:right="175"/>
              <w:rPr>
                <w:sz w:val="18"/>
              </w:rPr>
            </w:pPr>
            <w:r>
              <w:rPr>
                <w:sz w:val="18"/>
              </w:rPr>
              <w:t>In-depth discussion &amp;</w:t>
            </w:r>
            <w:r>
              <w:rPr>
                <w:spacing w:val="1"/>
                <w:sz w:val="18"/>
              </w:rPr>
              <w:t xml:space="preserve"> </w:t>
            </w:r>
            <w:r>
              <w:rPr>
                <w:sz w:val="18"/>
              </w:rPr>
              <w:t>elaboration</w:t>
            </w:r>
            <w:r>
              <w:rPr>
                <w:spacing w:val="-5"/>
                <w:sz w:val="18"/>
              </w:rPr>
              <w:t xml:space="preserve"> </w:t>
            </w:r>
            <w:r>
              <w:rPr>
                <w:sz w:val="18"/>
              </w:rPr>
              <w:t>in</w:t>
            </w:r>
            <w:r>
              <w:rPr>
                <w:spacing w:val="-4"/>
                <w:sz w:val="18"/>
              </w:rPr>
              <w:t xml:space="preserve"> </w:t>
            </w:r>
            <w:r>
              <w:rPr>
                <w:sz w:val="18"/>
              </w:rPr>
              <w:t>all</w:t>
            </w:r>
            <w:r>
              <w:rPr>
                <w:spacing w:val="-5"/>
                <w:sz w:val="18"/>
              </w:rPr>
              <w:t xml:space="preserve"> </w:t>
            </w:r>
            <w:r>
              <w:rPr>
                <w:sz w:val="18"/>
              </w:rPr>
              <w:t>sections</w:t>
            </w:r>
            <w:r>
              <w:rPr>
                <w:spacing w:val="-4"/>
                <w:sz w:val="18"/>
              </w:rPr>
              <w:t xml:space="preserve"> </w:t>
            </w:r>
            <w:r>
              <w:rPr>
                <w:sz w:val="18"/>
              </w:rPr>
              <w:t>of</w:t>
            </w:r>
            <w:r>
              <w:rPr>
                <w:spacing w:val="-42"/>
                <w:sz w:val="18"/>
              </w:rPr>
              <w:t xml:space="preserve"> </w:t>
            </w:r>
            <w:r>
              <w:rPr>
                <w:sz w:val="18"/>
              </w:rPr>
              <w:t>the</w:t>
            </w:r>
            <w:r>
              <w:rPr>
                <w:spacing w:val="-1"/>
                <w:sz w:val="18"/>
              </w:rPr>
              <w:t xml:space="preserve"> </w:t>
            </w:r>
            <w:r>
              <w:rPr>
                <w:sz w:val="18"/>
              </w:rPr>
              <w:t>paper.</w:t>
            </w:r>
          </w:p>
        </w:tc>
        <w:tc>
          <w:tcPr>
            <w:tcW w:w="2214" w:type="dxa"/>
          </w:tcPr>
          <w:p w14:paraId="6CD4C241" w14:textId="77777777" w:rsidR="00175018" w:rsidRDefault="00175018" w:rsidP="00934D76">
            <w:pPr>
              <w:pStyle w:val="TableParagraph"/>
              <w:spacing w:before="2"/>
              <w:rPr>
                <w:rFonts w:ascii="Times New Roman"/>
                <w:sz w:val="25"/>
              </w:rPr>
            </w:pPr>
          </w:p>
          <w:p w14:paraId="392D1D24" w14:textId="77777777" w:rsidR="00175018" w:rsidRDefault="00175018" w:rsidP="00934D76">
            <w:pPr>
              <w:pStyle w:val="TableParagraph"/>
              <w:ind w:left="28" w:right="126"/>
              <w:rPr>
                <w:sz w:val="18"/>
              </w:rPr>
            </w:pPr>
            <w:r>
              <w:rPr>
                <w:sz w:val="18"/>
              </w:rPr>
              <w:t>In-depth discussion &amp;</w:t>
            </w:r>
            <w:r>
              <w:rPr>
                <w:spacing w:val="1"/>
                <w:sz w:val="18"/>
              </w:rPr>
              <w:t xml:space="preserve"> </w:t>
            </w:r>
            <w:r>
              <w:rPr>
                <w:sz w:val="18"/>
              </w:rPr>
              <w:t>elaboration</w:t>
            </w:r>
            <w:r>
              <w:rPr>
                <w:spacing w:val="-4"/>
                <w:sz w:val="18"/>
              </w:rPr>
              <w:t xml:space="preserve"> </w:t>
            </w:r>
            <w:r>
              <w:rPr>
                <w:sz w:val="18"/>
              </w:rPr>
              <w:t>in</w:t>
            </w:r>
            <w:r>
              <w:rPr>
                <w:spacing w:val="-3"/>
                <w:sz w:val="18"/>
              </w:rPr>
              <w:t xml:space="preserve"> </w:t>
            </w:r>
            <w:r>
              <w:rPr>
                <w:sz w:val="18"/>
              </w:rPr>
              <w:t>most</w:t>
            </w:r>
            <w:r>
              <w:rPr>
                <w:spacing w:val="-3"/>
                <w:sz w:val="18"/>
              </w:rPr>
              <w:t xml:space="preserve"> </w:t>
            </w:r>
            <w:r>
              <w:rPr>
                <w:sz w:val="18"/>
              </w:rPr>
              <w:t>sections</w:t>
            </w:r>
            <w:r>
              <w:rPr>
                <w:spacing w:val="-42"/>
                <w:sz w:val="18"/>
              </w:rPr>
              <w:t xml:space="preserve"> </w:t>
            </w:r>
            <w:r>
              <w:rPr>
                <w:sz w:val="18"/>
              </w:rPr>
              <w:t>of</w:t>
            </w:r>
            <w:r>
              <w:rPr>
                <w:spacing w:val="-2"/>
                <w:sz w:val="18"/>
              </w:rPr>
              <w:t xml:space="preserve"> </w:t>
            </w:r>
            <w:r>
              <w:rPr>
                <w:sz w:val="18"/>
              </w:rPr>
              <w:t>the paper.</w:t>
            </w:r>
          </w:p>
        </w:tc>
        <w:tc>
          <w:tcPr>
            <w:tcW w:w="2267" w:type="dxa"/>
          </w:tcPr>
          <w:p w14:paraId="12C3CCB7" w14:textId="77777777" w:rsidR="00175018" w:rsidRDefault="00175018" w:rsidP="00934D76">
            <w:pPr>
              <w:pStyle w:val="TableParagraph"/>
              <w:spacing w:before="6"/>
              <w:ind w:left="27" w:right="163"/>
              <w:rPr>
                <w:sz w:val="18"/>
              </w:rPr>
            </w:pPr>
            <w:r>
              <w:rPr>
                <w:sz w:val="18"/>
              </w:rPr>
              <w:t>The writer has omitted</w:t>
            </w:r>
            <w:r>
              <w:rPr>
                <w:spacing w:val="1"/>
                <w:sz w:val="18"/>
              </w:rPr>
              <w:t xml:space="preserve"> </w:t>
            </w:r>
            <w:r>
              <w:rPr>
                <w:sz w:val="18"/>
              </w:rPr>
              <w:t>pertinent content or content</w:t>
            </w:r>
            <w:r>
              <w:rPr>
                <w:spacing w:val="-42"/>
                <w:sz w:val="18"/>
              </w:rPr>
              <w:t xml:space="preserve"> </w:t>
            </w:r>
            <w:r>
              <w:rPr>
                <w:sz w:val="18"/>
              </w:rPr>
              <w:t>runs-on</w:t>
            </w:r>
            <w:r>
              <w:rPr>
                <w:spacing w:val="-2"/>
                <w:sz w:val="18"/>
              </w:rPr>
              <w:t xml:space="preserve"> </w:t>
            </w:r>
            <w:r>
              <w:rPr>
                <w:sz w:val="18"/>
              </w:rPr>
              <w:t>excessively.</w:t>
            </w:r>
          </w:p>
          <w:p w14:paraId="7C914BC3" w14:textId="77777777" w:rsidR="00175018" w:rsidRDefault="00175018" w:rsidP="00934D76">
            <w:pPr>
              <w:pStyle w:val="TableParagraph"/>
              <w:ind w:left="27" w:right="289"/>
              <w:rPr>
                <w:sz w:val="18"/>
              </w:rPr>
            </w:pPr>
            <w:r>
              <w:rPr>
                <w:sz w:val="18"/>
              </w:rPr>
              <w:t>Quotations from others</w:t>
            </w:r>
            <w:r>
              <w:rPr>
                <w:spacing w:val="1"/>
                <w:sz w:val="18"/>
              </w:rPr>
              <w:t xml:space="preserve"> </w:t>
            </w:r>
            <w:r>
              <w:rPr>
                <w:sz w:val="18"/>
              </w:rPr>
              <w:t>outweigh</w:t>
            </w:r>
            <w:r>
              <w:rPr>
                <w:spacing w:val="-6"/>
                <w:sz w:val="18"/>
              </w:rPr>
              <w:t xml:space="preserve"> </w:t>
            </w:r>
            <w:r>
              <w:rPr>
                <w:sz w:val="18"/>
              </w:rPr>
              <w:t>the</w:t>
            </w:r>
            <w:r>
              <w:rPr>
                <w:spacing w:val="-5"/>
                <w:sz w:val="18"/>
              </w:rPr>
              <w:t xml:space="preserve"> </w:t>
            </w:r>
            <w:r>
              <w:rPr>
                <w:sz w:val="18"/>
              </w:rPr>
              <w:t>writer’s</w:t>
            </w:r>
            <w:r>
              <w:rPr>
                <w:spacing w:val="-5"/>
                <w:sz w:val="18"/>
              </w:rPr>
              <w:t xml:space="preserve"> </w:t>
            </w:r>
            <w:r>
              <w:rPr>
                <w:sz w:val="18"/>
              </w:rPr>
              <w:t>own</w:t>
            </w:r>
          </w:p>
          <w:p w14:paraId="6D147C63" w14:textId="77777777" w:rsidR="00175018" w:rsidRDefault="00175018" w:rsidP="00934D76">
            <w:pPr>
              <w:pStyle w:val="TableParagraph"/>
              <w:spacing w:line="179" w:lineRule="exact"/>
              <w:ind w:left="27"/>
              <w:rPr>
                <w:sz w:val="18"/>
              </w:rPr>
            </w:pPr>
            <w:r>
              <w:rPr>
                <w:sz w:val="18"/>
              </w:rPr>
              <w:t>ideas</w:t>
            </w:r>
            <w:r>
              <w:rPr>
                <w:spacing w:val="-4"/>
                <w:sz w:val="18"/>
              </w:rPr>
              <w:t xml:space="preserve"> </w:t>
            </w:r>
            <w:r>
              <w:rPr>
                <w:sz w:val="18"/>
              </w:rPr>
              <w:t>excessively.</w:t>
            </w:r>
          </w:p>
        </w:tc>
        <w:tc>
          <w:tcPr>
            <w:tcW w:w="1890" w:type="dxa"/>
          </w:tcPr>
          <w:p w14:paraId="45F4C83E" w14:textId="77777777" w:rsidR="00175018" w:rsidRDefault="00175018" w:rsidP="00934D76">
            <w:pPr>
              <w:pStyle w:val="TableParagraph"/>
              <w:rPr>
                <w:rFonts w:ascii="Times New Roman"/>
                <w:sz w:val="17"/>
              </w:rPr>
            </w:pPr>
          </w:p>
          <w:p w14:paraId="5AB2CA1D" w14:textId="77777777" w:rsidR="00175018" w:rsidRDefault="00175018" w:rsidP="00934D76">
            <w:pPr>
              <w:pStyle w:val="TableParagraph"/>
              <w:spacing w:before="1"/>
              <w:ind w:left="28" w:right="40"/>
              <w:rPr>
                <w:sz w:val="18"/>
              </w:rPr>
            </w:pPr>
            <w:r>
              <w:rPr>
                <w:sz w:val="18"/>
              </w:rPr>
              <w:t>Cursory</w:t>
            </w:r>
            <w:r>
              <w:rPr>
                <w:spacing w:val="-3"/>
                <w:sz w:val="18"/>
              </w:rPr>
              <w:t xml:space="preserve"> </w:t>
            </w:r>
            <w:r>
              <w:rPr>
                <w:sz w:val="18"/>
              </w:rPr>
              <w:t>discussion</w:t>
            </w:r>
            <w:r>
              <w:rPr>
                <w:spacing w:val="-3"/>
                <w:sz w:val="18"/>
              </w:rPr>
              <w:t xml:space="preserve"> </w:t>
            </w:r>
            <w:r>
              <w:rPr>
                <w:sz w:val="18"/>
              </w:rPr>
              <w:t>in</w:t>
            </w:r>
            <w:r>
              <w:rPr>
                <w:spacing w:val="-4"/>
                <w:sz w:val="18"/>
              </w:rPr>
              <w:t xml:space="preserve"> </w:t>
            </w:r>
            <w:r>
              <w:rPr>
                <w:sz w:val="18"/>
              </w:rPr>
              <w:t>all</w:t>
            </w:r>
            <w:r>
              <w:rPr>
                <w:spacing w:val="-42"/>
                <w:sz w:val="18"/>
              </w:rPr>
              <w:t xml:space="preserve"> </w:t>
            </w:r>
            <w:r>
              <w:rPr>
                <w:sz w:val="18"/>
              </w:rPr>
              <w:t>the sections of the paper</w:t>
            </w:r>
            <w:r>
              <w:rPr>
                <w:spacing w:val="-42"/>
                <w:sz w:val="18"/>
              </w:rPr>
              <w:t xml:space="preserve"> </w:t>
            </w:r>
            <w:r>
              <w:rPr>
                <w:sz w:val="18"/>
              </w:rPr>
              <w:t>or brief discussion in</w:t>
            </w:r>
            <w:r>
              <w:rPr>
                <w:spacing w:val="1"/>
                <w:sz w:val="18"/>
              </w:rPr>
              <w:t xml:space="preserve"> </w:t>
            </w:r>
            <w:r>
              <w:rPr>
                <w:sz w:val="18"/>
              </w:rPr>
              <w:t>only</w:t>
            </w:r>
            <w:r>
              <w:rPr>
                <w:spacing w:val="-1"/>
                <w:sz w:val="18"/>
              </w:rPr>
              <w:t xml:space="preserve"> </w:t>
            </w:r>
            <w:r>
              <w:rPr>
                <w:sz w:val="18"/>
              </w:rPr>
              <w:t>a few</w:t>
            </w:r>
            <w:r>
              <w:rPr>
                <w:spacing w:val="-1"/>
                <w:sz w:val="18"/>
              </w:rPr>
              <w:t xml:space="preserve"> </w:t>
            </w:r>
            <w:r>
              <w:rPr>
                <w:sz w:val="18"/>
              </w:rPr>
              <w:t>sections.</w:t>
            </w:r>
          </w:p>
        </w:tc>
      </w:tr>
      <w:tr w:rsidR="00175018" w14:paraId="36601489" w14:textId="77777777" w:rsidTr="00C467A8">
        <w:trPr>
          <w:trHeight w:val="1913"/>
        </w:trPr>
        <w:tc>
          <w:tcPr>
            <w:tcW w:w="1443" w:type="dxa"/>
            <w:tcBorders>
              <w:top w:val="single" w:sz="18" w:space="0" w:color="FFFFFF"/>
              <w:bottom w:val="single" w:sz="18" w:space="0" w:color="FFFFFF"/>
            </w:tcBorders>
            <w:shd w:val="clear" w:color="auto" w:fill="D9E2F3" w:themeFill="accent1" w:themeFillTint="33"/>
          </w:tcPr>
          <w:p w14:paraId="6B3A422C" w14:textId="77777777" w:rsidR="00175018" w:rsidRDefault="00175018" w:rsidP="00934D76">
            <w:pPr>
              <w:pStyle w:val="TableParagraph"/>
              <w:rPr>
                <w:rFonts w:ascii="Times New Roman"/>
              </w:rPr>
            </w:pPr>
          </w:p>
          <w:p w14:paraId="35097B56" w14:textId="77777777" w:rsidR="00175018" w:rsidRDefault="00175018" w:rsidP="00934D76">
            <w:pPr>
              <w:pStyle w:val="TableParagraph"/>
              <w:rPr>
                <w:rFonts w:ascii="Times New Roman"/>
              </w:rPr>
            </w:pPr>
          </w:p>
          <w:p w14:paraId="47CD54B4" w14:textId="77777777" w:rsidR="00175018" w:rsidRDefault="00175018" w:rsidP="00934D76">
            <w:pPr>
              <w:pStyle w:val="TableParagraph"/>
              <w:spacing w:before="9"/>
              <w:rPr>
                <w:rFonts w:ascii="Times New Roman"/>
                <w:sz w:val="28"/>
              </w:rPr>
            </w:pPr>
          </w:p>
          <w:p w14:paraId="2B375BA7" w14:textId="77777777" w:rsidR="00175018" w:rsidRDefault="00175018" w:rsidP="00934D76">
            <w:pPr>
              <w:pStyle w:val="TableParagraph"/>
              <w:ind w:left="4"/>
              <w:jc w:val="center"/>
            </w:pPr>
            <w:r>
              <w:t>COHESIVENESS</w:t>
            </w:r>
          </w:p>
        </w:tc>
        <w:tc>
          <w:tcPr>
            <w:tcW w:w="2293" w:type="dxa"/>
          </w:tcPr>
          <w:p w14:paraId="05C3DC7B" w14:textId="77777777" w:rsidR="00175018" w:rsidRDefault="00175018" w:rsidP="00934D76">
            <w:pPr>
              <w:pStyle w:val="TableParagraph"/>
              <w:spacing w:before="100"/>
              <w:ind w:left="45" w:right="113"/>
              <w:rPr>
                <w:sz w:val="18"/>
              </w:rPr>
            </w:pPr>
            <w:r>
              <w:rPr>
                <w:sz w:val="18"/>
              </w:rPr>
              <w:t>Ties together information</w:t>
            </w:r>
            <w:r>
              <w:rPr>
                <w:spacing w:val="1"/>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2"/>
                <w:sz w:val="18"/>
              </w:rPr>
              <w:t xml:space="preserve"> </w:t>
            </w:r>
            <w:r>
              <w:rPr>
                <w:sz w:val="18"/>
              </w:rPr>
              <w:t>Paper</w:t>
            </w:r>
            <w:r>
              <w:rPr>
                <w:spacing w:val="-2"/>
                <w:sz w:val="18"/>
              </w:rPr>
              <w:t xml:space="preserve"> </w:t>
            </w:r>
            <w:r>
              <w:rPr>
                <w:sz w:val="18"/>
              </w:rPr>
              <w:t>flows</w:t>
            </w:r>
            <w:r>
              <w:rPr>
                <w:spacing w:val="-42"/>
                <w:sz w:val="18"/>
              </w:rPr>
              <w:t xml:space="preserve"> </w:t>
            </w:r>
            <w:r>
              <w:rPr>
                <w:sz w:val="18"/>
              </w:rPr>
              <w:t>from one issue to the next</w:t>
            </w:r>
            <w:r>
              <w:rPr>
                <w:spacing w:val="1"/>
                <w:sz w:val="18"/>
              </w:rPr>
              <w:t xml:space="preserve"> </w:t>
            </w:r>
            <w:r>
              <w:rPr>
                <w:sz w:val="18"/>
              </w:rPr>
              <w:t>without the need for</w:t>
            </w:r>
            <w:r>
              <w:rPr>
                <w:spacing w:val="1"/>
                <w:sz w:val="18"/>
              </w:rPr>
              <w:t xml:space="preserve"> </w:t>
            </w:r>
            <w:r>
              <w:rPr>
                <w:sz w:val="18"/>
              </w:rPr>
              <w:t>headings. 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2"/>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1"/>
                <w:sz w:val="18"/>
              </w:rPr>
              <w:t xml:space="preserve"> </w:t>
            </w:r>
            <w:r>
              <w:rPr>
                <w:sz w:val="18"/>
              </w:rPr>
              <w:t>sources.</w:t>
            </w:r>
          </w:p>
        </w:tc>
        <w:tc>
          <w:tcPr>
            <w:tcW w:w="2214" w:type="dxa"/>
          </w:tcPr>
          <w:p w14:paraId="45EE00BF" w14:textId="77777777" w:rsidR="00175018" w:rsidRDefault="00175018" w:rsidP="00934D76">
            <w:pPr>
              <w:pStyle w:val="TableParagraph"/>
              <w:spacing w:before="100"/>
              <w:ind w:left="28" w:right="77"/>
              <w:rPr>
                <w:sz w:val="18"/>
              </w:rPr>
            </w:pPr>
            <w:r>
              <w:rPr>
                <w:sz w:val="18"/>
              </w:rPr>
              <w:t>For the most part, ties</w:t>
            </w:r>
            <w:r>
              <w:rPr>
                <w:spacing w:val="1"/>
                <w:sz w:val="18"/>
              </w:rPr>
              <w:t xml:space="preserve"> </w:t>
            </w:r>
            <w:r>
              <w:rPr>
                <w:sz w:val="18"/>
              </w:rPr>
              <w:t>together information from</w:t>
            </w:r>
            <w:r>
              <w:rPr>
                <w:spacing w:val="1"/>
                <w:sz w:val="18"/>
              </w:rPr>
              <w:t xml:space="preserve"> </w:t>
            </w:r>
            <w:r>
              <w:rPr>
                <w:sz w:val="18"/>
              </w:rPr>
              <w:t>all</w:t>
            </w:r>
            <w:r>
              <w:rPr>
                <w:spacing w:val="-4"/>
                <w:sz w:val="18"/>
              </w:rPr>
              <w:t xml:space="preserve"> </w:t>
            </w:r>
            <w:r>
              <w:rPr>
                <w:sz w:val="18"/>
              </w:rPr>
              <w:t>sources.</w:t>
            </w:r>
            <w:r>
              <w:rPr>
                <w:spacing w:val="-3"/>
                <w:sz w:val="18"/>
              </w:rPr>
              <w:t xml:space="preserve"> </w:t>
            </w:r>
            <w:r>
              <w:rPr>
                <w:sz w:val="18"/>
              </w:rPr>
              <w:t>Paper</w:t>
            </w:r>
            <w:r>
              <w:rPr>
                <w:spacing w:val="-2"/>
                <w:sz w:val="18"/>
              </w:rPr>
              <w:t xml:space="preserve"> </w:t>
            </w:r>
            <w:r>
              <w:rPr>
                <w:sz w:val="18"/>
              </w:rPr>
              <w:t>flows</w:t>
            </w:r>
            <w:r>
              <w:rPr>
                <w:spacing w:val="-3"/>
                <w:sz w:val="18"/>
              </w:rPr>
              <w:t xml:space="preserve"> </w:t>
            </w:r>
            <w:r>
              <w:rPr>
                <w:sz w:val="18"/>
              </w:rPr>
              <w:t>with</w:t>
            </w:r>
            <w:r>
              <w:rPr>
                <w:spacing w:val="-42"/>
                <w:sz w:val="18"/>
              </w:rPr>
              <w:t xml:space="preserve"> </w:t>
            </w:r>
            <w:r>
              <w:rPr>
                <w:sz w:val="18"/>
              </w:rPr>
              <w:t>only</w:t>
            </w:r>
            <w:r>
              <w:rPr>
                <w:spacing w:val="-2"/>
                <w:sz w:val="18"/>
              </w:rPr>
              <w:t xml:space="preserve"> </w:t>
            </w:r>
            <w:r>
              <w:rPr>
                <w:sz w:val="18"/>
              </w:rPr>
              <w:t>some</w:t>
            </w:r>
            <w:r>
              <w:rPr>
                <w:spacing w:val="-1"/>
                <w:sz w:val="18"/>
              </w:rPr>
              <w:t xml:space="preserve"> </w:t>
            </w:r>
            <w:r>
              <w:rPr>
                <w:sz w:val="18"/>
              </w:rPr>
              <w:t>disjointedness.</w:t>
            </w:r>
          </w:p>
          <w:p w14:paraId="569F83B7" w14:textId="77777777" w:rsidR="00175018" w:rsidRDefault="00175018" w:rsidP="00934D76">
            <w:pPr>
              <w:pStyle w:val="TableParagraph"/>
              <w:spacing w:before="1"/>
              <w:ind w:left="28" w:right="75"/>
              <w:rPr>
                <w:sz w:val="18"/>
              </w:rPr>
            </w:pPr>
            <w:r>
              <w:rPr>
                <w:sz w:val="18"/>
              </w:rPr>
              <w:t>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2267" w:type="dxa"/>
          </w:tcPr>
          <w:p w14:paraId="408CE5A3" w14:textId="77777777" w:rsidR="00175018" w:rsidRDefault="00175018" w:rsidP="00934D76">
            <w:pPr>
              <w:pStyle w:val="TableParagraph"/>
              <w:spacing w:before="100"/>
              <w:ind w:left="27" w:right="78"/>
              <w:rPr>
                <w:sz w:val="18"/>
              </w:rPr>
            </w:pPr>
            <w:r>
              <w:rPr>
                <w:sz w:val="18"/>
              </w:rPr>
              <w:t>Sometimes ties together</w:t>
            </w:r>
            <w:r>
              <w:rPr>
                <w:spacing w:val="1"/>
                <w:sz w:val="18"/>
              </w:rPr>
              <w:t xml:space="preserve"> </w:t>
            </w:r>
            <w:r>
              <w:rPr>
                <w:sz w:val="18"/>
              </w:rPr>
              <w:t>information</w:t>
            </w:r>
            <w:r>
              <w:rPr>
                <w:spacing w:val="-4"/>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42"/>
                <w:sz w:val="18"/>
              </w:rPr>
              <w:t xml:space="preserve"> </w:t>
            </w:r>
            <w:r>
              <w:rPr>
                <w:sz w:val="18"/>
              </w:rPr>
              <w:t>Paper does not flow -</w:t>
            </w:r>
            <w:r>
              <w:rPr>
                <w:spacing w:val="1"/>
                <w:sz w:val="18"/>
              </w:rPr>
              <w:t xml:space="preserve"> </w:t>
            </w:r>
            <w:r>
              <w:rPr>
                <w:sz w:val="18"/>
              </w:rPr>
              <w:t>disjointedness</w:t>
            </w:r>
            <w:r>
              <w:rPr>
                <w:spacing w:val="-1"/>
                <w:sz w:val="18"/>
              </w:rPr>
              <w:t xml:space="preserve"> </w:t>
            </w:r>
            <w:r>
              <w:rPr>
                <w:sz w:val="18"/>
              </w:rPr>
              <w:t>is</w:t>
            </w:r>
            <w:r>
              <w:rPr>
                <w:spacing w:val="-1"/>
                <w:sz w:val="18"/>
              </w:rPr>
              <w:t xml:space="preserve"> </w:t>
            </w:r>
            <w:r>
              <w:rPr>
                <w:sz w:val="18"/>
              </w:rPr>
              <w:t>apparent.</w:t>
            </w:r>
          </w:p>
          <w:p w14:paraId="7852761A" w14:textId="77777777" w:rsidR="00175018" w:rsidRDefault="00175018" w:rsidP="00934D76">
            <w:pPr>
              <w:pStyle w:val="TableParagraph"/>
              <w:spacing w:before="1"/>
              <w:ind w:left="27" w:right="129"/>
              <w:rPr>
                <w:sz w:val="18"/>
              </w:rPr>
            </w:pPr>
            <w:r>
              <w:rPr>
                <w:sz w:val="18"/>
              </w:rPr>
              <w:t>Author's writing does not</w:t>
            </w:r>
            <w:r>
              <w:rPr>
                <w:spacing w:val="1"/>
                <w:sz w:val="18"/>
              </w:rPr>
              <w:t xml:space="preserve"> </w:t>
            </w:r>
            <w:r>
              <w:rPr>
                <w:sz w:val="18"/>
              </w:rPr>
              <w:t>demonstrate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1890" w:type="dxa"/>
          </w:tcPr>
          <w:p w14:paraId="0E89C620" w14:textId="77777777" w:rsidR="00175018" w:rsidRDefault="00175018" w:rsidP="00934D76">
            <w:pPr>
              <w:pStyle w:val="TableParagraph"/>
              <w:spacing w:before="6"/>
              <w:ind w:left="28" w:right="84"/>
              <w:rPr>
                <w:sz w:val="18"/>
              </w:rPr>
            </w:pPr>
            <w:r>
              <w:rPr>
                <w:sz w:val="18"/>
              </w:rPr>
              <w:t>Does not tie together</w:t>
            </w:r>
            <w:r>
              <w:rPr>
                <w:spacing w:val="1"/>
                <w:sz w:val="18"/>
              </w:rPr>
              <w:t xml:space="preserve"> </w:t>
            </w:r>
            <w:r>
              <w:rPr>
                <w:sz w:val="18"/>
              </w:rPr>
              <w:t>information. Paper does</w:t>
            </w:r>
            <w:r>
              <w:rPr>
                <w:spacing w:val="-43"/>
                <w:sz w:val="18"/>
              </w:rPr>
              <w:t xml:space="preserve"> </w:t>
            </w:r>
            <w:r>
              <w:rPr>
                <w:sz w:val="18"/>
              </w:rPr>
              <w:t>not flow and appears to</w:t>
            </w:r>
            <w:r>
              <w:rPr>
                <w:spacing w:val="-42"/>
                <w:sz w:val="18"/>
              </w:rPr>
              <w:t xml:space="preserve"> </w:t>
            </w:r>
            <w:r>
              <w:rPr>
                <w:sz w:val="18"/>
              </w:rPr>
              <w:t>be created from</w:t>
            </w:r>
            <w:r>
              <w:rPr>
                <w:spacing w:val="1"/>
                <w:sz w:val="18"/>
              </w:rPr>
              <w:t xml:space="preserve"> </w:t>
            </w:r>
            <w:r>
              <w:rPr>
                <w:sz w:val="18"/>
              </w:rPr>
              <w:t>disparate</w:t>
            </w:r>
            <w:r>
              <w:rPr>
                <w:spacing w:val="-1"/>
                <w:sz w:val="18"/>
              </w:rPr>
              <w:t xml:space="preserve"> </w:t>
            </w:r>
            <w:r>
              <w:rPr>
                <w:sz w:val="18"/>
              </w:rPr>
              <w:t>issues.</w:t>
            </w:r>
          </w:p>
          <w:p w14:paraId="568264B5" w14:textId="77777777" w:rsidR="00175018" w:rsidRDefault="00175018" w:rsidP="00934D76">
            <w:pPr>
              <w:pStyle w:val="TableParagraph"/>
              <w:ind w:left="28" w:right="9"/>
              <w:rPr>
                <w:sz w:val="18"/>
              </w:rPr>
            </w:pPr>
            <w:r>
              <w:rPr>
                <w:sz w:val="18"/>
              </w:rPr>
              <w:t>Headings are necessary</w:t>
            </w:r>
            <w:r>
              <w:rPr>
                <w:spacing w:val="1"/>
                <w:sz w:val="18"/>
              </w:rPr>
              <w:t xml:space="preserve"> </w:t>
            </w:r>
            <w:r>
              <w:rPr>
                <w:sz w:val="18"/>
              </w:rPr>
              <w:t>to link concepts. Writing</w:t>
            </w:r>
            <w:r>
              <w:rPr>
                <w:spacing w:val="-43"/>
                <w:sz w:val="18"/>
              </w:rPr>
              <w:t xml:space="preserve"> </w:t>
            </w:r>
            <w:r>
              <w:rPr>
                <w:sz w:val="18"/>
              </w:rPr>
              <w:t>does not demonstrate</w:t>
            </w:r>
            <w:r>
              <w:rPr>
                <w:spacing w:val="1"/>
                <w:sz w:val="18"/>
              </w:rPr>
              <w:t xml:space="preserve"> </w:t>
            </w:r>
            <w:r>
              <w:rPr>
                <w:sz w:val="18"/>
              </w:rPr>
              <w:t>understanding any</w:t>
            </w:r>
          </w:p>
          <w:p w14:paraId="635E5E9A" w14:textId="77777777" w:rsidR="00175018" w:rsidRDefault="00175018" w:rsidP="00934D76">
            <w:pPr>
              <w:pStyle w:val="TableParagraph"/>
              <w:spacing w:line="178" w:lineRule="exact"/>
              <w:ind w:left="28"/>
              <w:rPr>
                <w:sz w:val="18"/>
              </w:rPr>
            </w:pPr>
            <w:r>
              <w:rPr>
                <w:sz w:val="18"/>
              </w:rPr>
              <w:t>relationships</w:t>
            </w:r>
          </w:p>
        </w:tc>
      </w:tr>
      <w:tr w:rsidR="00175018" w14:paraId="0BD9DDA3" w14:textId="77777777" w:rsidTr="00C467A8">
        <w:trPr>
          <w:trHeight w:val="1051"/>
        </w:trPr>
        <w:tc>
          <w:tcPr>
            <w:tcW w:w="1443" w:type="dxa"/>
            <w:tcBorders>
              <w:top w:val="single" w:sz="18" w:space="0" w:color="FFFFFF"/>
              <w:bottom w:val="single" w:sz="18" w:space="0" w:color="FFFFFF"/>
            </w:tcBorders>
            <w:shd w:val="clear" w:color="auto" w:fill="D9E2F3" w:themeFill="accent1" w:themeFillTint="33"/>
          </w:tcPr>
          <w:p w14:paraId="1F009667" w14:textId="77777777" w:rsidR="00175018" w:rsidRDefault="00175018" w:rsidP="00934D76">
            <w:pPr>
              <w:pStyle w:val="TableParagraph"/>
              <w:spacing w:before="2"/>
              <w:rPr>
                <w:rFonts w:ascii="Times New Roman"/>
                <w:sz w:val="25"/>
              </w:rPr>
            </w:pPr>
          </w:p>
          <w:p w14:paraId="74969D98" w14:textId="77777777" w:rsidR="00175018" w:rsidRDefault="00175018" w:rsidP="00934D76">
            <w:pPr>
              <w:pStyle w:val="TableParagraph"/>
              <w:ind w:left="199" w:right="166" w:hanging="15"/>
            </w:pPr>
            <w:r>
              <w:t>SPELLING &amp;</w:t>
            </w:r>
            <w:r>
              <w:rPr>
                <w:spacing w:val="-52"/>
              </w:rPr>
              <w:t xml:space="preserve"> </w:t>
            </w:r>
            <w:r>
              <w:t>GRAMMAR</w:t>
            </w:r>
          </w:p>
        </w:tc>
        <w:tc>
          <w:tcPr>
            <w:tcW w:w="2293" w:type="dxa"/>
          </w:tcPr>
          <w:p w14:paraId="5128C88E" w14:textId="77777777" w:rsidR="00175018" w:rsidRDefault="00175018" w:rsidP="00934D76">
            <w:pPr>
              <w:pStyle w:val="TableParagraph"/>
              <w:rPr>
                <w:rFonts w:ascii="Times New Roman"/>
                <w:sz w:val="18"/>
              </w:rPr>
            </w:pPr>
          </w:p>
          <w:p w14:paraId="24A2BEA3" w14:textId="77777777" w:rsidR="00175018" w:rsidRDefault="00175018" w:rsidP="00934D76">
            <w:pPr>
              <w:pStyle w:val="TableParagraph"/>
              <w:spacing w:before="128"/>
              <w:ind w:left="45" w:right="261"/>
              <w:rPr>
                <w:sz w:val="18"/>
              </w:rPr>
            </w:pPr>
            <w:r>
              <w:rPr>
                <w:sz w:val="18"/>
              </w:rPr>
              <w:t>No</w:t>
            </w:r>
            <w:r>
              <w:rPr>
                <w:spacing w:val="-4"/>
                <w:sz w:val="18"/>
              </w:rPr>
              <w:t xml:space="preserve"> </w:t>
            </w:r>
            <w:r>
              <w:rPr>
                <w:sz w:val="18"/>
              </w:rPr>
              <w:t>spelling</w:t>
            </w:r>
            <w:r>
              <w:rPr>
                <w:spacing w:val="-3"/>
                <w:sz w:val="18"/>
              </w:rPr>
              <w:t xml:space="preserve"> </w:t>
            </w:r>
            <w:r>
              <w:rPr>
                <w:sz w:val="18"/>
              </w:rPr>
              <w:t>&amp;/or</w:t>
            </w:r>
            <w:r>
              <w:rPr>
                <w:spacing w:val="-3"/>
                <w:sz w:val="18"/>
              </w:rPr>
              <w:t xml:space="preserve"> </w:t>
            </w:r>
            <w:r>
              <w:rPr>
                <w:sz w:val="18"/>
              </w:rPr>
              <w:t>grammar</w:t>
            </w:r>
            <w:r>
              <w:rPr>
                <w:spacing w:val="-42"/>
                <w:sz w:val="18"/>
              </w:rPr>
              <w:t xml:space="preserve"> </w:t>
            </w:r>
            <w:r>
              <w:rPr>
                <w:sz w:val="18"/>
              </w:rPr>
              <w:t>mistakes.</w:t>
            </w:r>
          </w:p>
        </w:tc>
        <w:tc>
          <w:tcPr>
            <w:tcW w:w="2214" w:type="dxa"/>
          </w:tcPr>
          <w:p w14:paraId="12783EE5" w14:textId="77777777" w:rsidR="00175018" w:rsidRDefault="00175018" w:rsidP="00934D76">
            <w:pPr>
              <w:pStyle w:val="TableParagraph"/>
              <w:rPr>
                <w:rFonts w:ascii="Times New Roman"/>
                <w:sz w:val="18"/>
              </w:rPr>
            </w:pPr>
          </w:p>
          <w:p w14:paraId="2A119C34" w14:textId="77777777" w:rsidR="00175018" w:rsidRDefault="00175018" w:rsidP="00934D76">
            <w:pPr>
              <w:pStyle w:val="TableParagraph"/>
              <w:spacing w:before="128"/>
              <w:ind w:left="28" w:right="516"/>
              <w:rPr>
                <w:sz w:val="18"/>
              </w:rPr>
            </w:pPr>
            <w:r>
              <w:rPr>
                <w:sz w:val="18"/>
              </w:rPr>
              <w:t>Minimal</w:t>
            </w:r>
            <w:r>
              <w:rPr>
                <w:spacing w:val="-9"/>
                <w:sz w:val="18"/>
              </w:rPr>
              <w:t xml:space="preserve"> </w:t>
            </w:r>
            <w:r>
              <w:rPr>
                <w:sz w:val="18"/>
              </w:rPr>
              <w:t>spelling</w:t>
            </w:r>
            <w:r>
              <w:rPr>
                <w:spacing w:val="-7"/>
                <w:sz w:val="18"/>
              </w:rPr>
              <w:t xml:space="preserve"> </w:t>
            </w:r>
            <w:r>
              <w:rPr>
                <w:sz w:val="18"/>
              </w:rPr>
              <w:t>&amp;/or</w:t>
            </w:r>
            <w:r>
              <w:rPr>
                <w:spacing w:val="-42"/>
                <w:sz w:val="18"/>
              </w:rPr>
              <w:t xml:space="preserve"> </w:t>
            </w:r>
            <w:r>
              <w:rPr>
                <w:sz w:val="18"/>
              </w:rPr>
              <w:t>grammar</w:t>
            </w:r>
            <w:r>
              <w:rPr>
                <w:spacing w:val="-1"/>
                <w:sz w:val="18"/>
              </w:rPr>
              <w:t xml:space="preserve"> </w:t>
            </w:r>
            <w:r>
              <w:rPr>
                <w:sz w:val="18"/>
              </w:rPr>
              <w:t>mistakes.</w:t>
            </w:r>
          </w:p>
        </w:tc>
        <w:tc>
          <w:tcPr>
            <w:tcW w:w="2267" w:type="dxa"/>
          </w:tcPr>
          <w:p w14:paraId="00A23589" w14:textId="77777777" w:rsidR="00175018" w:rsidRDefault="00175018" w:rsidP="00934D76">
            <w:pPr>
              <w:pStyle w:val="TableParagraph"/>
              <w:rPr>
                <w:rFonts w:ascii="Times New Roman"/>
                <w:sz w:val="18"/>
              </w:rPr>
            </w:pPr>
          </w:p>
          <w:p w14:paraId="69EC768C" w14:textId="77777777" w:rsidR="00175018" w:rsidRDefault="00175018" w:rsidP="00934D76">
            <w:pPr>
              <w:pStyle w:val="TableParagraph"/>
              <w:spacing w:before="128"/>
              <w:ind w:left="27" w:right="665"/>
              <w:rPr>
                <w:sz w:val="18"/>
              </w:rPr>
            </w:pPr>
            <w:r>
              <w:rPr>
                <w:sz w:val="18"/>
              </w:rPr>
              <w:t>Noticeable spelling &amp;</w:t>
            </w:r>
            <w:r>
              <w:rPr>
                <w:spacing w:val="-43"/>
                <w:sz w:val="18"/>
              </w:rPr>
              <w:t xml:space="preserve"> </w:t>
            </w:r>
            <w:r>
              <w:rPr>
                <w:sz w:val="18"/>
              </w:rPr>
              <w:t>grammar</w:t>
            </w:r>
            <w:r>
              <w:rPr>
                <w:spacing w:val="-2"/>
                <w:sz w:val="18"/>
              </w:rPr>
              <w:t xml:space="preserve"> </w:t>
            </w:r>
            <w:r>
              <w:rPr>
                <w:sz w:val="18"/>
              </w:rPr>
              <w:t>mistakes.</w:t>
            </w:r>
          </w:p>
        </w:tc>
        <w:tc>
          <w:tcPr>
            <w:tcW w:w="1890" w:type="dxa"/>
          </w:tcPr>
          <w:p w14:paraId="2F8CD864" w14:textId="77777777" w:rsidR="00175018" w:rsidRDefault="00175018" w:rsidP="00934D76">
            <w:pPr>
              <w:pStyle w:val="TableParagraph"/>
              <w:spacing w:before="9"/>
              <w:rPr>
                <w:rFonts w:ascii="Times New Roman"/>
                <w:sz w:val="20"/>
              </w:rPr>
            </w:pPr>
          </w:p>
          <w:p w14:paraId="4956391D" w14:textId="77777777" w:rsidR="00175018" w:rsidRDefault="00175018" w:rsidP="00934D76">
            <w:pPr>
              <w:pStyle w:val="TableParagraph"/>
              <w:ind w:left="28" w:right="25"/>
              <w:rPr>
                <w:sz w:val="18"/>
              </w:rPr>
            </w:pPr>
            <w:r>
              <w:rPr>
                <w:sz w:val="18"/>
              </w:rPr>
              <w:t>Unacceptable number of</w:t>
            </w:r>
            <w:r>
              <w:rPr>
                <w:spacing w:val="-42"/>
                <w:sz w:val="18"/>
              </w:rPr>
              <w:t xml:space="preserve"> </w:t>
            </w:r>
            <w:r>
              <w:rPr>
                <w:sz w:val="18"/>
              </w:rPr>
              <w:t>spelling and/or</w:t>
            </w:r>
            <w:r>
              <w:rPr>
                <w:spacing w:val="1"/>
                <w:sz w:val="18"/>
              </w:rPr>
              <w:t xml:space="preserve"> </w:t>
            </w:r>
            <w:r>
              <w:rPr>
                <w:sz w:val="18"/>
              </w:rPr>
              <w:t>grammar</w:t>
            </w:r>
            <w:r>
              <w:rPr>
                <w:spacing w:val="-1"/>
                <w:sz w:val="18"/>
              </w:rPr>
              <w:t xml:space="preserve"> </w:t>
            </w:r>
            <w:r>
              <w:rPr>
                <w:sz w:val="18"/>
              </w:rPr>
              <w:t>mistakes.</w:t>
            </w:r>
          </w:p>
        </w:tc>
      </w:tr>
      <w:tr w:rsidR="00175018" w14:paraId="00E6FA2D" w14:textId="77777777" w:rsidTr="00C467A8">
        <w:trPr>
          <w:trHeight w:val="2295"/>
        </w:trPr>
        <w:tc>
          <w:tcPr>
            <w:tcW w:w="1443" w:type="dxa"/>
            <w:tcBorders>
              <w:top w:val="single" w:sz="18" w:space="0" w:color="FFFFFF"/>
              <w:bottom w:val="single" w:sz="18" w:space="0" w:color="FFFFFF"/>
            </w:tcBorders>
            <w:shd w:val="clear" w:color="auto" w:fill="D9E2F3" w:themeFill="accent1" w:themeFillTint="33"/>
          </w:tcPr>
          <w:p w14:paraId="4018705C" w14:textId="77777777" w:rsidR="00175018" w:rsidRDefault="00175018" w:rsidP="00934D76">
            <w:pPr>
              <w:pStyle w:val="TableParagraph"/>
              <w:rPr>
                <w:rFonts w:ascii="Times New Roman"/>
              </w:rPr>
            </w:pPr>
          </w:p>
          <w:p w14:paraId="049B5177" w14:textId="77777777" w:rsidR="00175018" w:rsidRDefault="00175018" w:rsidP="00934D76">
            <w:pPr>
              <w:pStyle w:val="TableParagraph"/>
              <w:rPr>
                <w:rFonts w:ascii="Times New Roman"/>
              </w:rPr>
            </w:pPr>
          </w:p>
          <w:p w14:paraId="5591061D" w14:textId="77777777" w:rsidR="00175018" w:rsidRDefault="00175018" w:rsidP="00934D76">
            <w:pPr>
              <w:pStyle w:val="TableParagraph"/>
              <w:rPr>
                <w:rFonts w:ascii="Times New Roman"/>
              </w:rPr>
            </w:pPr>
          </w:p>
          <w:p w14:paraId="37A4761B" w14:textId="77777777" w:rsidR="00175018" w:rsidRDefault="00175018" w:rsidP="00934D76">
            <w:pPr>
              <w:pStyle w:val="TableParagraph"/>
              <w:spacing w:before="3"/>
              <w:rPr>
                <w:rFonts w:ascii="Times New Roman"/>
                <w:sz w:val="23"/>
              </w:rPr>
            </w:pPr>
          </w:p>
          <w:p w14:paraId="3B53AF0B" w14:textId="77777777" w:rsidR="00175018" w:rsidRDefault="00175018" w:rsidP="00934D76">
            <w:pPr>
              <w:pStyle w:val="TableParagraph"/>
              <w:ind w:left="3"/>
              <w:jc w:val="center"/>
            </w:pPr>
            <w:r>
              <w:t>SOURCES</w:t>
            </w:r>
          </w:p>
        </w:tc>
        <w:tc>
          <w:tcPr>
            <w:tcW w:w="2293" w:type="dxa"/>
          </w:tcPr>
          <w:p w14:paraId="146F0C8B" w14:textId="1E212B1B" w:rsidR="00175018" w:rsidRDefault="00175018" w:rsidP="00934D76">
            <w:pPr>
              <w:pStyle w:val="TableParagraph"/>
              <w:spacing w:before="6"/>
              <w:ind w:left="45" w:right="69"/>
              <w:rPr>
                <w:sz w:val="18"/>
              </w:rPr>
            </w:pPr>
            <w:r>
              <w:rPr>
                <w:sz w:val="18"/>
              </w:rPr>
              <w:t>5 or more current sources,</w:t>
            </w:r>
            <w:r>
              <w:rPr>
                <w:spacing w:val="-42"/>
                <w:sz w:val="18"/>
              </w:rPr>
              <w:t xml:space="preserve"> </w:t>
            </w:r>
            <w:r>
              <w:rPr>
                <w:sz w:val="18"/>
              </w:rPr>
              <w:t>of which at least 5 are peer-</w:t>
            </w:r>
            <w:r>
              <w:rPr>
                <w:spacing w:val="1"/>
                <w:sz w:val="18"/>
              </w:rPr>
              <w:t xml:space="preserve"> </w:t>
            </w:r>
            <w:r>
              <w:rPr>
                <w:sz w:val="18"/>
              </w:rPr>
              <w:t>review journal articles or</w:t>
            </w:r>
            <w:r>
              <w:rPr>
                <w:spacing w:val="1"/>
                <w:sz w:val="18"/>
              </w:rPr>
              <w:t xml:space="preserve"> </w:t>
            </w:r>
            <w:r>
              <w:rPr>
                <w:sz w:val="18"/>
              </w:rPr>
              <w:t>scholarly books. Sources</w:t>
            </w:r>
            <w:r>
              <w:rPr>
                <w:spacing w:val="1"/>
                <w:sz w:val="18"/>
              </w:rPr>
              <w:t xml:space="preserve"> </w:t>
            </w:r>
            <w:r>
              <w:rPr>
                <w:sz w:val="18"/>
              </w:rPr>
              <w:t>include both general</w:t>
            </w:r>
            <w:r>
              <w:rPr>
                <w:spacing w:val="1"/>
                <w:sz w:val="18"/>
              </w:rPr>
              <w:t xml:space="preserve"> </w:t>
            </w:r>
            <w:r>
              <w:rPr>
                <w:sz w:val="18"/>
              </w:rPr>
              <w:t>background sources and</w:t>
            </w:r>
            <w:r>
              <w:rPr>
                <w:spacing w:val="1"/>
                <w:sz w:val="18"/>
              </w:rPr>
              <w:t xml:space="preserve"> </w:t>
            </w:r>
            <w:r>
              <w:rPr>
                <w:sz w:val="18"/>
              </w:rPr>
              <w:t>specialized sources. Special-</w:t>
            </w:r>
            <w:r>
              <w:rPr>
                <w:spacing w:val="1"/>
                <w:sz w:val="18"/>
              </w:rPr>
              <w:t xml:space="preserve"> </w:t>
            </w:r>
            <w:r>
              <w:rPr>
                <w:sz w:val="18"/>
              </w:rPr>
              <w:t>interest sources and popular</w:t>
            </w:r>
            <w:r>
              <w:rPr>
                <w:spacing w:val="1"/>
                <w:sz w:val="18"/>
              </w:rPr>
              <w:t xml:space="preserve"> </w:t>
            </w:r>
            <w:r>
              <w:rPr>
                <w:sz w:val="18"/>
              </w:rPr>
              <w:t>literature are acknowledged</w:t>
            </w:r>
            <w:r>
              <w:rPr>
                <w:spacing w:val="1"/>
                <w:sz w:val="18"/>
              </w:rPr>
              <w:t xml:space="preserve"> </w:t>
            </w:r>
            <w:r>
              <w:rPr>
                <w:sz w:val="18"/>
              </w:rPr>
              <w:t>as such if they are cited. All</w:t>
            </w:r>
            <w:r>
              <w:rPr>
                <w:spacing w:val="1"/>
                <w:sz w:val="18"/>
              </w:rPr>
              <w:t xml:space="preserve"> </w:t>
            </w:r>
            <w:r>
              <w:rPr>
                <w:sz w:val="18"/>
              </w:rPr>
              <w:t>web</w:t>
            </w:r>
            <w:r>
              <w:rPr>
                <w:spacing w:val="-1"/>
                <w:sz w:val="18"/>
              </w:rPr>
              <w:t xml:space="preserve"> </w:t>
            </w:r>
            <w:r>
              <w:rPr>
                <w:sz w:val="18"/>
              </w:rPr>
              <w:t>sites</w:t>
            </w:r>
            <w:r>
              <w:rPr>
                <w:spacing w:val="-1"/>
                <w:sz w:val="18"/>
              </w:rPr>
              <w:t xml:space="preserve"> </w:t>
            </w:r>
            <w:r>
              <w:rPr>
                <w:sz w:val="18"/>
              </w:rPr>
              <w:t>utilized are</w:t>
            </w:r>
          </w:p>
          <w:p w14:paraId="0340F848" w14:textId="77777777" w:rsidR="00175018" w:rsidRDefault="00175018" w:rsidP="00934D76">
            <w:pPr>
              <w:pStyle w:val="TableParagraph"/>
              <w:spacing w:before="1" w:line="178" w:lineRule="exact"/>
              <w:ind w:left="45"/>
              <w:rPr>
                <w:sz w:val="18"/>
              </w:rPr>
            </w:pPr>
            <w:r>
              <w:rPr>
                <w:sz w:val="18"/>
              </w:rPr>
              <w:t>authoritative.</w:t>
            </w:r>
          </w:p>
        </w:tc>
        <w:tc>
          <w:tcPr>
            <w:tcW w:w="2214" w:type="dxa"/>
          </w:tcPr>
          <w:p w14:paraId="6E819614" w14:textId="77777777" w:rsidR="00175018" w:rsidRDefault="00175018" w:rsidP="00934D76">
            <w:pPr>
              <w:pStyle w:val="TableParagraph"/>
              <w:rPr>
                <w:rFonts w:ascii="Times New Roman"/>
                <w:sz w:val="18"/>
              </w:rPr>
            </w:pPr>
          </w:p>
          <w:p w14:paraId="7C6778BF" w14:textId="77777777" w:rsidR="00175018" w:rsidRDefault="00175018" w:rsidP="00934D76">
            <w:pPr>
              <w:pStyle w:val="TableParagraph"/>
              <w:rPr>
                <w:rFonts w:ascii="Times New Roman"/>
                <w:sz w:val="18"/>
              </w:rPr>
            </w:pPr>
          </w:p>
          <w:p w14:paraId="2890357E" w14:textId="77777777" w:rsidR="00175018" w:rsidRDefault="00175018" w:rsidP="00934D76">
            <w:pPr>
              <w:pStyle w:val="TableParagraph"/>
              <w:spacing w:before="4"/>
              <w:rPr>
                <w:rFonts w:ascii="Times New Roman"/>
              </w:rPr>
            </w:pPr>
          </w:p>
          <w:p w14:paraId="3F60F139" w14:textId="67923C22" w:rsidR="00175018" w:rsidRDefault="00175018" w:rsidP="00934D76">
            <w:pPr>
              <w:pStyle w:val="TableParagraph"/>
              <w:ind w:left="28" w:right="77"/>
              <w:rPr>
                <w:sz w:val="18"/>
              </w:rPr>
            </w:pPr>
            <w:r>
              <w:rPr>
                <w:sz w:val="18"/>
              </w:rPr>
              <w:t>5 current sources, of which</w:t>
            </w:r>
            <w:r>
              <w:rPr>
                <w:spacing w:val="-42"/>
                <w:sz w:val="18"/>
              </w:rPr>
              <w:t xml:space="preserve"> </w:t>
            </w:r>
            <w:r>
              <w:rPr>
                <w:sz w:val="18"/>
              </w:rPr>
              <w:t>at least 3 are peer-review</w:t>
            </w:r>
            <w:r>
              <w:rPr>
                <w:spacing w:val="1"/>
                <w:sz w:val="18"/>
              </w:rPr>
              <w:t xml:space="preserve"> </w:t>
            </w:r>
            <w:r>
              <w:rPr>
                <w:sz w:val="18"/>
              </w:rPr>
              <w:t>journal articles or scholarly</w:t>
            </w:r>
            <w:r>
              <w:rPr>
                <w:spacing w:val="-42"/>
                <w:sz w:val="18"/>
              </w:rPr>
              <w:t xml:space="preserve"> </w:t>
            </w:r>
            <w:r>
              <w:rPr>
                <w:sz w:val="18"/>
              </w:rPr>
              <w:t>books.</w:t>
            </w:r>
            <w:r>
              <w:rPr>
                <w:spacing w:val="1"/>
                <w:sz w:val="18"/>
              </w:rPr>
              <w:t xml:space="preserve"> </w:t>
            </w:r>
            <w:r>
              <w:rPr>
                <w:sz w:val="18"/>
              </w:rPr>
              <w:t>All web sites utilized</w:t>
            </w:r>
            <w:r>
              <w:rPr>
                <w:spacing w:val="-42"/>
                <w:sz w:val="18"/>
              </w:rPr>
              <w:t xml:space="preserve"> </w:t>
            </w:r>
            <w:r>
              <w:rPr>
                <w:sz w:val="18"/>
              </w:rPr>
              <w:t>are</w:t>
            </w:r>
            <w:r>
              <w:rPr>
                <w:spacing w:val="-1"/>
                <w:sz w:val="18"/>
              </w:rPr>
              <w:t xml:space="preserve"> </w:t>
            </w:r>
            <w:r>
              <w:rPr>
                <w:sz w:val="18"/>
              </w:rPr>
              <w:t>authoritative.</w:t>
            </w:r>
          </w:p>
        </w:tc>
        <w:tc>
          <w:tcPr>
            <w:tcW w:w="2267" w:type="dxa"/>
          </w:tcPr>
          <w:p w14:paraId="0512F85E" w14:textId="77777777" w:rsidR="00175018" w:rsidRDefault="00175018" w:rsidP="00934D76">
            <w:pPr>
              <w:pStyle w:val="TableParagraph"/>
              <w:rPr>
                <w:rFonts w:ascii="Times New Roman"/>
                <w:sz w:val="18"/>
              </w:rPr>
            </w:pPr>
          </w:p>
          <w:p w14:paraId="43CEEDC3" w14:textId="77777777" w:rsidR="00175018" w:rsidRDefault="00175018" w:rsidP="00934D76">
            <w:pPr>
              <w:pStyle w:val="TableParagraph"/>
              <w:rPr>
                <w:rFonts w:ascii="Times New Roman"/>
                <w:sz w:val="18"/>
              </w:rPr>
            </w:pPr>
          </w:p>
          <w:p w14:paraId="748433D8" w14:textId="77777777" w:rsidR="00175018" w:rsidRDefault="00175018" w:rsidP="00934D76">
            <w:pPr>
              <w:pStyle w:val="TableParagraph"/>
              <w:spacing w:before="4"/>
              <w:rPr>
                <w:rFonts w:ascii="Times New Roman"/>
              </w:rPr>
            </w:pPr>
          </w:p>
          <w:p w14:paraId="0EC5D5CA" w14:textId="77777777" w:rsidR="00175018" w:rsidRDefault="00175018" w:rsidP="00934D76">
            <w:pPr>
              <w:pStyle w:val="TableParagraph"/>
              <w:ind w:left="27" w:right="14"/>
              <w:rPr>
                <w:sz w:val="18"/>
              </w:rPr>
            </w:pPr>
            <w:r>
              <w:rPr>
                <w:sz w:val="18"/>
              </w:rPr>
              <w:t>Fewer than 5 current sources,</w:t>
            </w:r>
            <w:r>
              <w:rPr>
                <w:spacing w:val="-42"/>
                <w:sz w:val="18"/>
              </w:rPr>
              <w:t xml:space="preserve"> </w:t>
            </w:r>
            <w:r>
              <w:rPr>
                <w:sz w:val="18"/>
              </w:rPr>
              <w:t>or fewer than 2 of 5 are peer-</w:t>
            </w:r>
            <w:r>
              <w:rPr>
                <w:spacing w:val="-42"/>
                <w:sz w:val="18"/>
              </w:rPr>
              <w:t xml:space="preserve"> </w:t>
            </w:r>
            <w:r>
              <w:rPr>
                <w:sz w:val="18"/>
              </w:rPr>
              <w:t>reviewed journal articles or</w:t>
            </w:r>
            <w:r>
              <w:rPr>
                <w:spacing w:val="1"/>
                <w:sz w:val="18"/>
              </w:rPr>
              <w:t xml:space="preserve"> </w:t>
            </w:r>
            <w:r>
              <w:rPr>
                <w:sz w:val="18"/>
              </w:rPr>
              <w:t>scholarly books. All web sites</w:t>
            </w:r>
            <w:r>
              <w:rPr>
                <w:spacing w:val="1"/>
                <w:sz w:val="18"/>
              </w:rPr>
              <w:t xml:space="preserve"> </w:t>
            </w:r>
            <w:r>
              <w:rPr>
                <w:sz w:val="18"/>
              </w:rPr>
              <w:t>utilized</w:t>
            </w:r>
            <w:r>
              <w:rPr>
                <w:spacing w:val="-1"/>
                <w:sz w:val="18"/>
              </w:rPr>
              <w:t xml:space="preserve"> </w:t>
            </w:r>
            <w:r>
              <w:rPr>
                <w:sz w:val="18"/>
              </w:rPr>
              <w:t>are credible.</w:t>
            </w:r>
          </w:p>
        </w:tc>
        <w:tc>
          <w:tcPr>
            <w:tcW w:w="1890" w:type="dxa"/>
          </w:tcPr>
          <w:p w14:paraId="56A764A6" w14:textId="77777777" w:rsidR="00175018" w:rsidRDefault="00175018" w:rsidP="00934D76">
            <w:pPr>
              <w:pStyle w:val="TableParagraph"/>
              <w:rPr>
                <w:rFonts w:ascii="Times New Roman"/>
                <w:sz w:val="18"/>
              </w:rPr>
            </w:pPr>
          </w:p>
          <w:p w14:paraId="6ECD0BF8" w14:textId="77777777" w:rsidR="00175018" w:rsidRDefault="00175018" w:rsidP="00934D76">
            <w:pPr>
              <w:pStyle w:val="TableParagraph"/>
              <w:spacing w:before="6"/>
              <w:rPr>
                <w:rFonts w:ascii="Times New Roman"/>
                <w:sz w:val="15"/>
              </w:rPr>
            </w:pPr>
          </w:p>
          <w:p w14:paraId="4B5116DD" w14:textId="77777777" w:rsidR="00175018" w:rsidRDefault="00175018" w:rsidP="00934D76">
            <w:pPr>
              <w:pStyle w:val="TableParagraph"/>
              <w:ind w:left="28" w:right="37"/>
              <w:rPr>
                <w:sz w:val="18"/>
              </w:rPr>
            </w:pPr>
            <w:r>
              <w:rPr>
                <w:sz w:val="18"/>
              </w:rPr>
              <w:t>Fewer than 5 current</w:t>
            </w:r>
            <w:r>
              <w:rPr>
                <w:spacing w:val="1"/>
                <w:sz w:val="18"/>
              </w:rPr>
              <w:t xml:space="preserve"> </w:t>
            </w:r>
            <w:r>
              <w:rPr>
                <w:sz w:val="18"/>
              </w:rPr>
              <w:t>sources, or fewer than 2</w:t>
            </w:r>
            <w:r>
              <w:rPr>
                <w:spacing w:val="-42"/>
                <w:sz w:val="18"/>
              </w:rPr>
              <w:t xml:space="preserve"> </w:t>
            </w:r>
            <w:r>
              <w:rPr>
                <w:sz w:val="18"/>
              </w:rPr>
              <w:t>of 5 are peer-reviewed</w:t>
            </w:r>
            <w:r>
              <w:rPr>
                <w:spacing w:val="1"/>
                <w:sz w:val="18"/>
              </w:rPr>
              <w:t xml:space="preserve"> </w:t>
            </w:r>
            <w:r>
              <w:rPr>
                <w:sz w:val="18"/>
              </w:rPr>
              <w:t>journal articles or</w:t>
            </w:r>
            <w:r>
              <w:rPr>
                <w:spacing w:val="1"/>
                <w:sz w:val="18"/>
              </w:rPr>
              <w:t xml:space="preserve"> </w:t>
            </w:r>
            <w:r>
              <w:rPr>
                <w:sz w:val="18"/>
              </w:rPr>
              <w:t>scholarly books. Not all</w:t>
            </w:r>
            <w:r>
              <w:rPr>
                <w:spacing w:val="1"/>
                <w:sz w:val="18"/>
              </w:rPr>
              <w:t xml:space="preserve"> </w:t>
            </w:r>
            <w:r>
              <w:rPr>
                <w:sz w:val="18"/>
              </w:rPr>
              <w:t>web sites utilized are</w:t>
            </w:r>
            <w:r>
              <w:rPr>
                <w:spacing w:val="1"/>
                <w:sz w:val="18"/>
              </w:rPr>
              <w:t xml:space="preserve"> </w:t>
            </w:r>
            <w:r>
              <w:rPr>
                <w:sz w:val="18"/>
              </w:rPr>
              <w:t>credible, and/or sources</w:t>
            </w:r>
            <w:r>
              <w:rPr>
                <w:spacing w:val="-42"/>
                <w:sz w:val="18"/>
              </w:rPr>
              <w:t xml:space="preserve"> </w:t>
            </w:r>
            <w:r>
              <w:rPr>
                <w:sz w:val="18"/>
              </w:rPr>
              <w:t>are</w:t>
            </w:r>
            <w:r>
              <w:rPr>
                <w:spacing w:val="-1"/>
                <w:sz w:val="18"/>
              </w:rPr>
              <w:t xml:space="preserve"> </w:t>
            </w:r>
            <w:r>
              <w:rPr>
                <w:sz w:val="18"/>
              </w:rPr>
              <w:t>not current.</w:t>
            </w:r>
          </w:p>
        </w:tc>
      </w:tr>
      <w:tr w:rsidR="00175018" w14:paraId="38CD0451" w14:textId="77777777" w:rsidTr="00C467A8">
        <w:trPr>
          <w:trHeight w:val="780"/>
        </w:trPr>
        <w:tc>
          <w:tcPr>
            <w:tcW w:w="1443" w:type="dxa"/>
            <w:tcBorders>
              <w:top w:val="single" w:sz="18" w:space="0" w:color="FFFFFF"/>
            </w:tcBorders>
            <w:shd w:val="clear" w:color="auto" w:fill="D9E2F3" w:themeFill="accent1" w:themeFillTint="33"/>
          </w:tcPr>
          <w:p w14:paraId="38183450" w14:textId="77777777" w:rsidR="00175018" w:rsidRDefault="00175018" w:rsidP="00934D76">
            <w:pPr>
              <w:pStyle w:val="TableParagraph"/>
              <w:spacing w:before="4"/>
              <w:rPr>
                <w:rFonts w:ascii="Times New Roman"/>
                <w:sz w:val="23"/>
              </w:rPr>
            </w:pPr>
          </w:p>
          <w:p w14:paraId="139BC219" w14:textId="77777777" w:rsidR="00175018" w:rsidRDefault="00175018" w:rsidP="00934D76">
            <w:pPr>
              <w:pStyle w:val="TableParagraph"/>
              <w:ind w:left="1"/>
              <w:jc w:val="center"/>
            </w:pPr>
            <w:r>
              <w:t>CITATIONS</w:t>
            </w:r>
          </w:p>
        </w:tc>
        <w:tc>
          <w:tcPr>
            <w:tcW w:w="2293" w:type="dxa"/>
          </w:tcPr>
          <w:p w14:paraId="597200A3" w14:textId="77777777" w:rsidR="00175018" w:rsidRDefault="00175018" w:rsidP="00934D76">
            <w:pPr>
              <w:pStyle w:val="TableParagraph"/>
              <w:spacing w:line="190" w:lineRule="exact"/>
              <w:ind w:left="45" w:right="150"/>
              <w:rPr>
                <w:sz w:val="18"/>
              </w:rPr>
            </w:pPr>
            <w:r>
              <w:rPr>
                <w:sz w:val="18"/>
              </w:rPr>
              <w:t>Cites all data obtained from</w:t>
            </w:r>
            <w:r>
              <w:rPr>
                <w:spacing w:val="1"/>
                <w:sz w:val="18"/>
              </w:rPr>
              <w:t xml:space="preserve"> </w:t>
            </w:r>
            <w:r>
              <w:rPr>
                <w:sz w:val="18"/>
              </w:rPr>
              <w:t>other sources. APA citation</w:t>
            </w:r>
            <w:r>
              <w:rPr>
                <w:spacing w:val="1"/>
                <w:sz w:val="18"/>
              </w:rPr>
              <w:t xml:space="preserve"> </w:t>
            </w:r>
            <w:r>
              <w:rPr>
                <w:sz w:val="18"/>
              </w:rPr>
              <w:t>style</w:t>
            </w:r>
            <w:r>
              <w:rPr>
                <w:spacing w:val="-2"/>
                <w:sz w:val="18"/>
              </w:rPr>
              <w:t xml:space="preserve"> </w:t>
            </w:r>
            <w:r>
              <w:rPr>
                <w:sz w:val="18"/>
              </w:rPr>
              <w:t>is</w:t>
            </w:r>
            <w:r>
              <w:rPr>
                <w:spacing w:val="-2"/>
                <w:sz w:val="18"/>
              </w:rPr>
              <w:t xml:space="preserve"> </w:t>
            </w:r>
            <w:r>
              <w:rPr>
                <w:sz w:val="18"/>
              </w:rPr>
              <w:t>used</w:t>
            </w:r>
            <w:r>
              <w:rPr>
                <w:spacing w:val="-1"/>
                <w:sz w:val="18"/>
              </w:rPr>
              <w:t xml:space="preserve"> </w:t>
            </w:r>
            <w:r>
              <w:rPr>
                <w:sz w:val="18"/>
              </w:rPr>
              <w:t>in</w:t>
            </w:r>
            <w:r>
              <w:rPr>
                <w:spacing w:val="-2"/>
                <w:sz w:val="18"/>
              </w:rPr>
              <w:t xml:space="preserve"> </w:t>
            </w:r>
            <w:r>
              <w:rPr>
                <w:sz w:val="18"/>
              </w:rPr>
              <w:t>both</w:t>
            </w:r>
            <w:r>
              <w:rPr>
                <w:spacing w:val="-2"/>
                <w:sz w:val="18"/>
              </w:rPr>
              <w:t xml:space="preserve"> </w:t>
            </w:r>
            <w:r>
              <w:rPr>
                <w:sz w:val="18"/>
              </w:rPr>
              <w:t>text</w:t>
            </w:r>
            <w:r>
              <w:rPr>
                <w:spacing w:val="-1"/>
                <w:sz w:val="18"/>
              </w:rPr>
              <w:t xml:space="preserve"> </w:t>
            </w:r>
            <w:r>
              <w:rPr>
                <w:sz w:val="18"/>
              </w:rPr>
              <w:t>and</w:t>
            </w:r>
            <w:r>
              <w:rPr>
                <w:spacing w:val="-42"/>
                <w:sz w:val="18"/>
              </w:rPr>
              <w:t xml:space="preserve"> </w:t>
            </w:r>
            <w:r>
              <w:rPr>
                <w:sz w:val="18"/>
              </w:rPr>
              <w:t>bibliography.</w:t>
            </w:r>
          </w:p>
        </w:tc>
        <w:tc>
          <w:tcPr>
            <w:tcW w:w="2214" w:type="dxa"/>
          </w:tcPr>
          <w:p w14:paraId="058F58F7" w14:textId="77777777" w:rsidR="00175018" w:rsidRDefault="00175018" w:rsidP="00934D76">
            <w:pPr>
              <w:pStyle w:val="TableParagraph"/>
              <w:spacing w:line="190" w:lineRule="exact"/>
              <w:ind w:left="28" w:right="141"/>
              <w:rPr>
                <w:sz w:val="18"/>
              </w:rPr>
            </w:pPr>
            <w:r>
              <w:rPr>
                <w:sz w:val="18"/>
              </w:rPr>
              <w:t>Cites most data obtained</w:t>
            </w:r>
            <w:r>
              <w:rPr>
                <w:spacing w:val="1"/>
                <w:sz w:val="18"/>
              </w:rPr>
              <w:t xml:space="preserve"> </w:t>
            </w:r>
            <w:r>
              <w:rPr>
                <w:sz w:val="18"/>
              </w:rPr>
              <w:t>from other sources. APA</w:t>
            </w:r>
            <w:r>
              <w:rPr>
                <w:spacing w:val="1"/>
                <w:sz w:val="18"/>
              </w:rPr>
              <w:t xml:space="preserve"> </w:t>
            </w:r>
            <w:r>
              <w:rPr>
                <w:sz w:val="18"/>
              </w:rPr>
              <w:t>citation</w:t>
            </w:r>
            <w:r>
              <w:rPr>
                <w:spacing w:val="-4"/>
                <w:sz w:val="18"/>
              </w:rPr>
              <w:t xml:space="preserve"> </w:t>
            </w:r>
            <w:r>
              <w:rPr>
                <w:sz w:val="18"/>
              </w:rPr>
              <w:t>style</w:t>
            </w:r>
            <w:r>
              <w:rPr>
                <w:spacing w:val="-3"/>
                <w:sz w:val="18"/>
              </w:rPr>
              <w:t xml:space="preserve"> </w:t>
            </w:r>
            <w:r>
              <w:rPr>
                <w:sz w:val="18"/>
              </w:rPr>
              <w:t>is</w:t>
            </w:r>
            <w:r>
              <w:rPr>
                <w:spacing w:val="-4"/>
                <w:sz w:val="18"/>
              </w:rPr>
              <w:t xml:space="preserve"> </w:t>
            </w:r>
            <w:r>
              <w:rPr>
                <w:sz w:val="18"/>
              </w:rPr>
              <w:t>used</w:t>
            </w:r>
            <w:r>
              <w:rPr>
                <w:spacing w:val="-3"/>
                <w:sz w:val="18"/>
              </w:rPr>
              <w:t xml:space="preserve"> </w:t>
            </w:r>
            <w:r>
              <w:rPr>
                <w:sz w:val="18"/>
              </w:rPr>
              <w:t>in</w:t>
            </w:r>
            <w:r>
              <w:rPr>
                <w:spacing w:val="-4"/>
                <w:sz w:val="18"/>
              </w:rPr>
              <w:t xml:space="preserve"> </w:t>
            </w:r>
            <w:r>
              <w:rPr>
                <w:sz w:val="18"/>
              </w:rPr>
              <w:t>both</w:t>
            </w:r>
            <w:r>
              <w:rPr>
                <w:spacing w:val="-42"/>
                <w:sz w:val="18"/>
              </w:rPr>
              <w:t xml:space="preserve"> </w:t>
            </w:r>
            <w:r>
              <w:rPr>
                <w:sz w:val="18"/>
              </w:rPr>
              <w:t>text</w:t>
            </w:r>
            <w:r>
              <w:rPr>
                <w:spacing w:val="-1"/>
                <w:sz w:val="18"/>
              </w:rPr>
              <w:t xml:space="preserve"> </w:t>
            </w:r>
            <w:r>
              <w:rPr>
                <w:sz w:val="18"/>
              </w:rPr>
              <w:t>and</w:t>
            </w:r>
            <w:r>
              <w:rPr>
                <w:spacing w:val="-1"/>
                <w:sz w:val="18"/>
              </w:rPr>
              <w:t xml:space="preserve"> </w:t>
            </w:r>
            <w:r>
              <w:rPr>
                <w:sz w:val="18"/>
              </w:rPr>
              <w:t>bibliography.</w:t>
            </w:r>
          </w:p>
        </w:tc>
        <w:tc>
          <w:tcPr>
            <w:tcW w:w="2267" w:type="dxa"/>
          </w:tcPr>
          <w:p w14:paraId="6754B6D9" w14:textId="77777777" w:rsidR="00175018" w:rsidRDefault="00175018" w:rsidP="00934D76">
            <w:pPr>
              <w:pStyle w:val="TableParagraph"/>
              <w:spacing w:line="190" w:lineRule="exact"/>
              <w:ind w:left="27" w:right="136"/>
              <w:rPr>
                <w:sz w:val="18"/>
              </w:rPr>
            </w:pPr>
            <w:r>
              <w:rPr>
                <w:sz w:val="18"/>
              </w:rPr>
              <w:t>Cites some data obtained</w:t>
            </w:r>
            <w:r>
              <w:rPr>
                <w:spacing w:val="1"/>
                <w:sz w:val="18"/>
              </w:rPr>
              <w:t xml:space="preserve"> </w:t>
            </w:r>
            <w:r>
              <w:rPr>
                <w:sz w:val="18"/>
              </w:rPr>
              <w:t>from other sources. Citation</w:t>
            </w:r>
            <w:r>
              <w:rPr>
                <w:spacing w:val="-42"/>
                <w:sz w:val="18"/>
              </w:rPr>
              <w:t xml:space="preserve"> </w:t>
            </w:r>
            <w:r>
              <w:rPr>
                <w:sz w:val="18"/>
              </w:rPr>
              <w:t>style</w:t>
            </w:r>
            <w:r>
              <w:rPr>
                <w:spacing w:val="-3"/>
                <w:sz w:val="18"/>
              </w:rPr>
              <w:t xml:space="preserve"> </w:t>
            </w:r>
            <w:r>
              <w:rPr>
                <w:sz w:val="18"/>
              </w:rPr>
              <w:t>is</w:t>
            </w:r>
            <w:r>
              <w:rPr>
                <w:spacing w:val="-3"/>
                <w:sz w:val="18"/>
              </w:rPr>
              <w:t xml:space="preserve"> </w:t>
            </w:r>
            <w:r>
              <w:rPr>
                <w:sz w:val="18"/>
              </w:rPr>
              <w:t>either</w:t>
            </w:r>
            <w:r>
              <w:rPr>
                <w:spacing w:val="-1"/>
                <w:sz w:val="18"/>
              </w:rPr>
              <w:t xml:space="preserve"> </w:t>
            </w:r>
            <w:r>
              <w:rPr>
                <w:sz w:val="18"/>
              </w:rPr>
              <w:t>inconsistent</w:t>
            </w:r>
            <w:r>
              <w:rPr>
                <w:spacing w:val="-2"/>
                <w:sz w:val="18"/>
              </w:rPr>
              <w:t xml:space="preserve"> </w:t>
            </w:r>
            <w:r>
              <w:rPr>
                <w:sz w:val="18"/>
              </w:rPr>
              <w:t>or</w:t>
            </w:r>
            <w:r>
              <w:rPr>
                <w:spacing w:val="-42"/>
                <w:sz w:val="18"/>
              </w:rPr>
              <w:t xml:space="preserve"> </w:t>
            </w:r>
            <w:r>
              <w:rPr>
                <w:sz w:val="18"/>
              </w:rPr>
              <w:t>incorrect.</w:t>
            </w:r>
          </w:p>
        </w:tc>
        <w:tc>
          <w:tcPr>
            <w:tcW w:w="1890" w:type="dxa"/>
          </w:tcPr>
          <w:p w14:paraId="37F788BC" w14:textId="77777777" w:rsidR="00175018" w:rsidRDefault="00175018" w:rsidP="00934D76">
            <w:pPr>
              <w:pStyle w:val="TableParagraph"/>
              <w:spacing w:before="2"/>
              <w:rPr>
                <w:rFonts w:ascii="Times New Roman"/>
                <w:sz w:val="25"/>
              </w:rPr>
            </w:pPr>
          </w:p>
          <w:p w14:paraId="2E456F56" w14:textId="77777777" w:rsidR="00175018" w:rsidRDefault="00175018" w:rsidP="00934D76">
            <w:pPr>
              <w:pStyle w:val="TableParagraph"/>
              <w:ind w:left="28"/>
              <w:rPr>
                <w:sz w:val="18"/>
              </w:rPr>
            </w:pPr>
            <w:r>
              <w:rPr>
                <w:sz w:val="18"/>
              </w:rPr>
              <w:t>Does</w:t>
            </w:r>
            <w:r>
              <w:rPr>
                <w:spacing w:val="-3"/>
                <w:sz w:val="18"/>
              </w:rPr>
              <w:t xml:space="preserve"> </w:t>
            </w:r>
            <w:r>
              <w:rPr>
                <w:sz w:val="18"/>
              </w:rPr>
              <w:t>not</w:t>
            </w:r>
            <w:r>
              <w:rPr>
                <w:spacing w:val="-1"/>
                <w:sz w:val="18"/>
              </w:rPr>
              <w:t xml:space="preserve"> </w:t>
            </w:r>
            <w:r>
              <w:rPr>
                <w:sz w:val="18"/>
              </w:rPr>
              <w:t>cite</w:t>
            </w:r>
            <w:r>
              <w:rPr>
                <w:spacing w:val="-2"/>
                <w:sz w:val="18"/>
              </w:rPr>
              <w:t xml:space="preserve"> </w:t>
            </w:r>
            <w:r>
              <w:rPr>
                <w:sz w:val="18"/>
              </w:rPr>
              <w:t>sources.</w:t>
            </w:r>
          </w:p>
        </w:tc>
      </w:tr>
    </w:tbl>
    <w:p w14:paraId="2C2B7B9B" w14:textId="3D527BD7" w:rsidR="00175018" w:rsidRDefault="00175018" w:rsidP="00175018">
      <w:pPr>
        <w:pStyle w:val="BodyText"/>
        <w:spacing w:before="32"/>
        <w:ind w:left="192"/>
      </w:pPr>
      <w:r>
        <w:t>Adapted</w:t>
      </w:r>
      <w:r>
        <w:rPr>
          <w:spacing w:val="-3"/>
        </w:rPr>
        <w:t xml:space="preserve"> </w:t>
      </w:r>
      <w:r>
        <w:t>from:</w:t>
      </w:r>
      <w:r>
        <w:rPr>
          <w:spacing w:val="-4"/>
        </w:rPr>
        <w:t xml:space="preserve"> </w:t>
      </w:r>
      <w:r>
        <w:t>Whalen,</w:t>
      </w:r>
      <w:r>
        <w:rPr>
          <w:spacing w:val="-4"/>
        </w:rPr>
        <w:t xml:space="preserve"> </w:t>
      </w:r>
      <w:r>
        <w:t>S.</w:t>
      </w:r>
      <w:r>
        <w:rPr>
          <w:spacing w:val="-4"/>
        </w:rPr>
        <w:t xml:space="preserve"> </w:t>
      </w:r>
      <w:r>
        <w:t>“Rubric</w:t>
      </w:r>
      <w:r>
        <w:rPr>
          <w:spacing w:val="-4"/>
        </w:rPr>
        <w:t xml:space="preserve"> </w:t>
      </w:r>
      <w:r>
        <w:t>from</w:t>
      </w:r>
      <w:r>
        <w:rPr>
          <w:spacing w:val="-4"/>
        </w:rPr>
        <w:t xml:space="preserve"> </w:t>
      </w:r>
      <w:r>
        <w:t>Contemporary</w:t>
      </w:r>
      <w:r>
        <w:rPr>
          <w:spacing w:val="-2"/>
        </w:rPr>
        <w:t xml:space="preserve"> </w:t>
      </w:r>
      <w:r>
        <w:t>Health</w:t>
      </w:r>
      <w:r>
        <w:rPr>
          <w:spacing w:val="-4"/>
        </w:rPr>
        <w:t xml:space="preserve"> </w:t>
      </w:r>
      <w:r>
        <w:t>Issues</w:t>
      </w:r>
      <w:r>
        <w:rPr>
          <w:spacing w:val="-3"/>
        </w:rPr>
        <w:t xml:space="preserve"> </w:t>
      </w:r>
      <w:r>
        <w:t>Research</w:t>
      </w:r>
      <w:r>
        <w:rPr>
          <w:spacing w:val="-4"/>
        </w:rPr>
        <w:t xml:space="preserve"> </w:t>
      </w:r>
      <w:r>
        <w:t>Paper”</w:t>
      </w:r>
      <w:r>
        <w:rPr>
          <w:spacing w:val="-37"/>
        </w:rPr>
        <w:t xml:space="preserve"> </w:t>
      </w:r>
      <w:hyperlink r:id="rId17">
        <w:r>
          <w:t>http://academics.adelphi.edu/edu/hpe/healthstudies/whalen/HED601_r2.shtml</w:t>
        </w:r>
      </w:hyperlink>
      <w:r w:rsidR="00595074">
        <w:t xml:space="preserve">  </w:t>
      </w:r>
    </w:p>
    <w:p w14:paraId="6B2BB727" w14:textId="071E3AA6" w:rsidR="0027454F" w:rsidRDefault="0027454F" w:rsidP="006873F5">
      <w:pPr>
        <w:pStyle w:val="Default"/>
        <w:rPr>
          <w:color w:val="FF0000"/>
          <w:sz w:val="23"/>
          <w:szCs w:val="23"/>
          <w:u w:val="single"/>
        </w:rPr>
      </w:pPr>
    </w:p>
    <w:p w14:paraId="041B1B70" w14:textId="1EF848B1" w:rsidR="0027454F" w:rsidRDefault="0027454F" w:rsidP="006873F5">
      <w:pPr>
        <w:pStyle w:val="Default"/>
        <w:rPr>
          <w:color w:val="FF0000"/>
          <w:sz w:val="23"/>
          <w:szCs w:val="23"/>
          <w:u w:val="single"/>
        </w:rPr>
      </w:pPr>
    </w:p>
    <w:p w14:paraId="18E61585" w14:textId="77777777" w:rsidR="00536ECC" w:rsidRPr="00443F58" w:rsidRDefault="00536ECC" w:rsidP="00536ECC">
      <w:pPr>
        <w:pStyle w:val="Default"/>
        <w:jc w:val="center"/>
        <w:rPr>
          <w:b/>
          <w:bCs/>
          <w:color w:val="auto"/>
          <w:sz w:val="22"/>
          <w:szCs w:val="22"/>
          <w:u w:val="single"/>
        </w:rPr>
      </w:pPr>
      <w:r w:rsidRPr="00443F58">
        <w:rPr>
          <w:b/>
          <w:bCs/>
          <w:color w:val="auto"/>
          <w:sz w:val="22"/>
          <w:szCs w:val="22"/>
          <w:u w:val="single"/>
        </w:rPr>
        <w:t>I-O Psychology Journals for Research</w:t>
      </w:r>
    </w:p>
    <w:p w14:paraId="4DD4451D" w14:textId="77777777" w:rsidR="00536ECC" w:rsidRPr="00443F58" w:rsidRDefault="00536ECC" w:rsidP="00536ECC">
      <w:pPr>
        <w:pStyle w:val="Default"/>
        <w:rPr>
          <w:color w:val="auto"/>
          <w:sz w:val="22"/>
          <w:szCs w:val="22"/>
        </w:rPr>
      </w:pPr>
      <w:r w:rsidRPr="00443F58">
        <w:rPr>
          <w:color w:val="auto"/>
          <w:sz w:val="22"/>
          <w:szCs w:val="22"/>
        </w:rPr>
        <w:t xml:space="preserve">Journal of Applied Psychology </w:t>
      </w:r>
    </w:p>
    <w:p w14:paraId="636C5368" w14:textId="77777777" w:rsidR="00536ECC" w:rsidRPr="00443F58" w:rsidRDefault="00536ECC" w:rsidP="00536ECC">
      <w:pPr>
        <w:pStyle w:val="Default"/>
        <w:rPr>
          <w:color w:val="auto"/>
          <w:sz w:val="22"/>
          <w:szCs w:val="22"/>
        </w:rPr>
      </w:pPr>
      <w:r w:rsidRPr="00443F58">
        <w:rPr>
          <w:color w:val="auto"/>
          <w:sz w:val="22"/>
          <w:szCs w:val="22"/>
        </w:rPr>
        <w:t xml:space="preserve">Human Performance </w:t>
      </w:r>
    </w:p>
    <w:p w14:paraId="4DC8AFDF" w14:textId="77777777" w:rsidR="00536ECC" w:rsidRPr="00443F58" w:rsidRDefault="00536ECC" w:rsidP="00536ECC">
      <w:pPr>
        <w:pStyle w:val="Default"/>
        <w:rPr>
          <w:color w:val="auto"/>
          <w:sz w:val="22"/>
          <w:szCs w:val="22"/>
        </w:rPr>
      </w:pPr>
      <w:r w:rsidRPr="00443F58">
        <w:rPr>
          <w:color w:val="auto"/>
          <w:sz w:val="22"/>
          <w:szCs w:val="22"/>
        </w:rPr>
        <w:t xml:space="preserve">Academy of Management Journal </w:t>
      </w:r>
    </w:p>
    <w:p w14:paraId="270FD7DA" w14:textId="77777777" w:rsidR="00536ECC" w:rsidRPr="00443F58" w:rsidRDefault="00536ECC" w:rsidP="00536ECC">
      <w:pPr>
        <w:pStyle w:val="Default"/>
        <w:rPr>
          <w:color w:val="auto"/>
          <w:sz w:val="22"/>
          <w:szCs w:val="22"/>
        </w:rPr>
      </w:pPr>
      <w:r w:rsidRPr="00443F58">
        <w:rPr>
          <w:color w:val="auto"/>
          <w:sz w:val="22"/>
          <w:szCs w:val="22"/>
        </w:rPr>
        <w:t xml:space="preserve">Journal of Management </w:t>
      </w:r>
    </w:p>
    <w:p w14:paraId="25D897DE" w14:textId="77777777" w:rsidR="00536ECC" w:rsidRPr="00443F58" w:rsidRDefault="00536ECC" w:rsidP="00536ECC">
      <w:pPr>
        <w:pStyle w:val="Default"/>
        <w:rPr>
          <w:color w:val="auto"/>
          <w:sz w:val="22"/>
          <w:szCs w:val="22"/>
        </w:rPr>
      </w:pPr>
      <w:r w:rsidRPr="00443F58">
        <w:rPr>
          <w:color w:val="auto"/>
          <w:sz w:val="22"/>
          <w:szCs w:val="22"/>
        </w:rPr>
        <w:t xml:space="preserve">Journal of Managerial Psychology </w:t>
      </w:r>
    </w:p>
    <w:p w14:paraId="0146F90B" w14:textId="77777777" w:rsidR="00536ECC" w:rsidRPr="00443F58" w:rsidRDefault="00536ECC" w:rsidP="00536ECC">
      <w:pPr>
        <w:pStyle w:val="Default"/>
        <w:rPr>
          <w:color w:val="auto"/>
          <w:sz w:val="22"/>
          <w:szCs w:val="22"/>
        </w:rPr>
      </w:pPr>
      <w:r w:rsidRPr="00443F58">
        <w:rPr>
          <w:color w:val="auto"/>
          <w:sz w:val="22"/>
          <w:szCs w:val="22"/>
        </w:rPr>
        <w:t xml:space="preserve">Personnel Psychology </w:t>
      </w:r>
    </w:p>
    <w:p w14:paraId="1ACCC2DC" w14:textId="77777777" w:rsidR="00536ECC" w:rsidRPr="00443F58" w:rsidRDefault="00536ECC" w:rsidP="00536ECC">
      <w:pPr>
        <w:pStyle w:val="Default"/>
        <w:rPr>
          <w:color w:val="auto"/>
          <w:sz w:val="22"/>
          <w:szCs w:val="22"/>
        </w:rPr>
      </w:pPr>
      <w:r w:rsidRPr="00443F58">
        <w:rPr>
          <w:color w:val="auto"/>
          <w:sz w:val="22"/>
          <w:szCs w:val="22"/>
        </w:rPr>
        <w:t xml:space="preserve">Psychological Science </w:t>
      </w:r>
    </w:p>
    <w:p w14:paraId="3C5C3DAD" w14:textId="77777777" w:rsidR="00536ECC" w:rsidRPr="00443F58" w:rsidRDefault="00536ECC" w:rsidP="00536ECC">
      <w:pPr>
        <w:pStyle w:val="Default"/>
        <w:rPr>
          <w:color w:val="auto"/>
          <w:sz w:val="22"/>
          <w:szCs w:val="22"/>
        </w:rPr>
      </w:pPr>
      <w:r w:rsidRPr="00443F58">
        <w:rPr>
          <w:color w:val="auto"/>
          <w:sz w:val="22"/>
          <w:szCs w:val="22"/>
        </w:rPr>
        <w:t xml:space="preserve">Journal of Experimental Psychology </w:t>
      </w:r>
    </w:p>
    <w:p w14:paraId="39B6ED54" w14:textId="77777777" w:rsidR="00536ECC" w:rsidRPr="00443F58" w:rsidRDefault="00536ECC" w:rsidP="00536ECC">
      <w:pPr>
        <w:pStyle w:val="Default"/>
        <w:rPr>
          <w:color w:val="auto"/>
          <w:sz w:val="22"/>
          <w:szCs w:val="22"/>
        </w:rPr>
      </w:pPr>
      <w:r w:rsidRPr="00443F58">
        <w:rPr>
          <w:color w:val="auto"/>
          <w:sz w:val="22"/>
          <w:szCs w:val="22"/>
        </w:rPr>
        <w:t xml:space="preserve">Journal of Business and Psychology </w:t>
      </w:r>
    </w:p>
    <w:p w14:paraId="39BB78A5"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Selection and Assessment </w:t>
      </w:r>
    </w:p>
    <w:p w14:paraId="68103691" w14:textId="77777777" w:rsidR="00536ECC" w:rsidRPr="00443F58" w:rsidRDefault="00536ECC" w:rsidP="00536ECC">
      <w:pPr>
        <w:pStyle w:val="Default"/>
        <w:rPr>
          <w:color w:val="auto"/>
          <w:sz w:val="22"/>
          <w:szCs w:val="22"/>
        </w:rPr>
      </w:pPr>
      <w:r w:rsidRPr="00443F58">
        <w:rPr>
          <w:color w:val="auto"/>
          <w:sz w:val="22"/>
          <w:szCs w:val="22"/>
        </w:rPr>
        <w:t xml:space="preserve">Journal of Organizational Behavior </w:t>
      </w:r>
    </w:p>
    <w:p w14:paraId="510A56B4" w14:textId="77777777" w:rsidR="00536ECC" w:rsidRPr="00443F58" w:rsidRDefault="00536ECC" w:rsidP="00536ECC">
      <w:pPr>
        <w:pStyle w:val="Default"/>
        <w:rPr>
          <w:color w:val="auto"/>
          <w:sz w:val="22"/>
          <w:szCs w:val="22"/>
        </w:rPr>
      </w:pPr>
      <w:r w:rsidRPr="00443F58">
        <w:rPr>
          <w:color w:val="auto"/>
          <w:sz w:val="22"/>
          <w:szCs w:val="22"/>
        </w:rPr>
        <w:t xml:space="preserve">Consulting Psychology Journal </w:t>
      </w:r>
    </w:p>
    <w:p w14:paraId="14AD252A" w14:textId="77777777" w:rsidR="00536ECC" w:rsidRPr="00443F58" w:rsidRDefault="00536ECC" w:rsidP="00536ECC">
      <w:pPr>
        <w:pStyle w:val="Default"/>
        <w:rPr>
          <w:color w:val="auto"/>
          <w:sz w:val="22"/>
          <w:szCs w:val="22"/>
        </w:rPr>
      </w:pPr>
      <w:r w:rsidRPr="00443F58">
        <w:rPr>
          <w:color w:val="auto"/>
          <w:sz w:val="22"/>
          <w:szCs w:val="22"/>
        </w:rPr>
        <w:t>Leadership Quarterly</w:t>
      </w:r>
    </w:p>
    <w:p w14:paraId="517773B4" w14:textId="77777777" w:rsidR="00536ECC" w:rsidRPr="00443F58" w:rsidRDefault="00536ECC" w:rsidP="00536ECC">
      <w:pPr>
        <w:pStyle w:val="Default"/>
        <w:rPr>
          <w:color w:val="auto"/>
          <w:sz w:val="22"/>
          <w:szCs w:val="22"/>
        </w:rPr>
      </w:pPr>
      <w:r w:rsidRPr="00443F58">
        <w:rPr>
          <w:color w:val="auto"/>
          <w:sz w:val="22"/>
          <w:szCs w:val="22"/>
        </w:rPr>
        <w:t xml:space="preserve">Military Psychology </w:t>
      </w:r>
    </w:p>
    <w:p w14:paraId="6E9EAA1D" w14:textId="77777777" w:rsidR="00536ECC" w:rsidRPr="00443F58" w:rsidRDefault="00536ECC" w:rsidP="00536ECC">
      <w:pPr>
        <w:pStyle w:val="Default"/>
        <w:rPr>
          <w:color w:val="auto"/>
          <w:sz w:val="22"/>
          <w:szCs w:val="22"/>
        </w:rPr>
      </w:pPr>
      <w:r w:rsidRPr="00443F58">
        <w:rPr>
          <w:color w:val="auto"/>
          <w:sz w:val="22"/>
          <w:szCs w:val="22"/>
        </w:rPr>
        <w:t xml:space="preserve">Psychological Assessment </w:t>
      </w:r>
    </w:p>
    <w:p w14:paraId="57F0FFB0" w14:textId="77777777" w:rsidR="00536ECC" w:rsidRPr="00443F58" w:rsidRDefault="00536ECC" w:rsidP="00536ECC">
      <w:pPr>
        <w:pStyle w:val="Default"/>
        <w:rPr>
          <w:color w:val="auto"/>
          <w:sz w:val="22"/>
          <w:szCs w:val="22"/>
        </w:rPr>
      </w:pPr>
      <w:r w:rsidRPr="00443F58">
        <w:rPr>
          <w:color w:val="auto"/>
          <w:sz w:val="22"/>
          <w:szCs w:val="22"/>
        </w:rPr>
        <w:t xml:space="preserve">Organizational Research Methods </w:t>
      </w:r>
    </w:p>
    <w:p w14:paraId="538DE52B" w14:textId="77777777" w:rsidR="00536ECC" w:rsidRPr="00443F58" w:rsidRDefault="00536ECC" w:rsidP="00536ECC">
      <w:pPr>
        <w:pStyle w:val="Default"/>
        <w:rPr>
          <w:color w:val="auto"/>
          <w:sz w:val="22"/>
          <w:szCs w:val="22"/>
        </w:rPr>
      </w:pPr>
      <w:r w:rsidRPr="00443F58">
        <w:rPr>
          <w:color w:val="auto"/>
          <w:sz w:val="22"/>
          <w:szCs w:val="22"/>
        </w:rPr>
        <w:t xml:space="preserve">Personality and Individual Differences </w:t>
      </w:r>
    </w:p>
    <w:p w14:paraId="059D817C" w14:textId="77777777" w:rsidR="00536ECC" w:rsidRPr="00443F58" w:rsidRDefault="00536ECC" w:rsidP="00536ECC">
      <w:pPr>
        <w:pStyle w:val="Default"/>
        <w:rPr>
          <w:color w:val="auto"/>
          <w:sz w:val="22"/>
          <w:szCs w:val="22"/>
        </w:rPr>
      </w:pPr>
      <w:r w:rsidRPr="00443F58">
        <w:rPr>
          <w:color w:val="auto"/>
          <w:sz w:val="22"/>
          <w:szCs w:val="22"/>
        </w:rPr>
        <w:t xml:space="preserve">Journal of Research in Personality </w:t>
      </w:r>
    </w:p>
    <w:p w14:paraId="067D23E1" w14:textId="77777777" w:rsidR="00536ECC" w:rsidRPr="00443F58" w:rsidRDefault="00536ECC" w:rsidP="00536ECC">
      <w:pPr>
        <w:pStyle w:val="Default"/>
        <w:rPr>
          <w:color w:val="auto"/>
          <w:sz w:val="22"/>
          <w:szCs w:val="22"/>
        </w:rPr>
      </w:pPr>
      <w:r w:rsidRPr="00443F58">
        <w:rPr>
          <w:color w:val="auto"/>
          <w:sz w:val="22"/>
          <w:szCs w:val="22"/>
        </w:rPr>
        <w:t xml:space="preserve">Organizational Behavior and Human Decision Processes </w:t>
      </w:r>
    </w:p>
    <w:p w14:paraId="09D61A33" w14:textId="77777777" w:rsidR="00536ECC" w:rsidRPr="00443F58" w:rsidRDefault="00536ECC" w:rsidP="00536ECC">
      <w:pPr>
        <w:pStyle w:val="Default"/>
        <w:rPr>
          <w:color w:val="auto"/>
          <w:sz w:val="22"/>
          <w:szCs w:val="22"/>
        </w:rPr>
      </w:pPr>
      <w:r w:rsidRPr="00443F58">
        <w:rPr>
          <w:color w:val="auto"/>
          <w:sz w:val="22"/>
          <w:szCs w:val="22"/>
        </w:rPr>
        <w:t xml:space="preserve">Journal of Occupational and Organizational Psychology </w:t>
      </w:r>
    </w:p>
    <w:p w14:paraId="75B7D77D" w14:textId="77777777" w:rsidR="00536ECC" w:rsidRPr="00443F58" w:rsidRDefault="00536ECC" w:rsidP="00536ECC">
      <w:pPr>
        <w:pStyle w:val="Default"/>
        <w:rPr>
          <w:color w:val="auto"/>
          <w:sz w:val="22"/>
          <w:szCs w:val="22"/>
        </w:rPr>
      </w:pPr>
      <w:r w:rsidRPr="00443F58">
        <w:rPr>
          <w:color w:val="auto"/>
          <w:sz w:val="22"/>
          <w:szCs w:val="22"/>
        </w:rPr>
        <w:t xml:space="preserve">Group Dynamics: Theory, Research and Practice </w:t>
      </w:r>
    </w:p>
    <w:p w14:paraId="28D2C2C2" w14:textId="77777777" w:rsidR="00536ECC" w:rsidRPr="00443F58" w:rsidRDefault="00536ECC" w:rsidP="00536ECC">
      <w:pPr>
        <w:pStyle w:val="Default"/>
        <w:rPr>
          <w:color w:val="auto"/>
          <w:sz w:val="22"/>
          <w:szCs w:val="22"/>
        </w:rPr>
      </w:pPr>
      <w:r w:rsidRPr="00443F58">
        <w:rPr>
          <w:color w:val="auto"/>
          <w:sz w:val="22"/>
          <w:szCs w:val="22"/>
        </w:rPr>
        <w:t xml:space="preserve">Journal of Vocational Behavior </w:t>
      </w:r>
    </w:p>
    <w:p w14:paraId="38865921"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Training and Development </w:t>
      </w:r>
    </w:p>
    <w:p w14:paraId="151619DD" w14:textId="77777777" w:rsidR="00536ECC" w:rsidRPr="00443F58" w:rsidRDefault="00536ECC" w:rsidP="00536ECC">
      <w:pPr>
        <w:pStyle w:val="Default"/>
        <w:rPr>
          <w:color w:val="auto"/>
          <w:sz w:val="22"/>
          <w:szCs w:val="22"/>
        </w:rPr>
      </w:pPr>
      <w:r w:rsidRPr="00443F58">
        <w:rPr>
          <w:color w:val="auto"/>
          <w:sz w:val="22"/>
          <w:szCs w:val="22"/>
        </w:rPr>
        <w:t>Journal of Personality and Social Psychology</w:t>
      </w:r>
    </w:p>
    <w:p w14:paraId="0BEAE2B8" w14:textId="77777777" w:rsidR="00536ECC" w:rsidRPr="00443F58" w:rsidRDefault="00536ECC" w:rsidP="00536ECC">
      <w:pPr>
        <w:pStyle w:val="Default"/>
        <w:rPr>
          <w:color w:val="auto"/>
          <w:sz w:val="22"/>
          <w:szCs w:val="22"/>
        </w:rPr>
      </w:pPr>
      <w:r w:rsidRPr="00443F58">
        <w:rPr>
          <w:color w:val="auto"/>
          <w:sz w:val="22"/>
          <w:szCs w:val="22"/>
        </w:rPr>
        <w:t>Journal of Occupational Health Psychology</w:t>
      </w:r>
    </w:p>
    <w:p w14:paraId="36098033" w14:textId="2587EC76" w:rsidR="0027454F" w:rsidRDefault="0027454F" w:rsidP="006873F5">
      <w:pPr>
        <w:pStyle w:val="Default"/>
        <w:rPr>
          <w:color w:val="FF0000"/>
          <w:sz w:val="23"/>
          <w:szCs w:val="23"/>
          <w:u w:val="single"/>
        </w:rPr>
      </w:pPr>
    </w:p>
    <w:p w14:paraId="6A872CBA" w14:textId="5ECBCECF" w:rsidR="0027454F" w:rsidRDefault="0027454F" w:rsidP="006873F5">
      <w:pPr>
        <w:pStyle w:val="Default"/>
        <w:rPr>
          <w:color w:val="FF0000"/>
          <w:sz w:val="23"/>
          <w:szCs w:val="23"/>
          <w:u w:val="single"/>
        </w:rPr>
      </w:pPr>
    </w:p>
    <w:p w14:paraId="4BC9C2F9" w14:textId="1649BA41" w:rsidR="0027454F" w:rsidRDefault="0027454F" w:rsidP="006873F5">
      <w:pPr>
        <w:pStyle w:val="Default"/>
        <w:rPr>
          <w:color w:val="FF0000"/>
          <w:sz w:val="23"/>
          <w:szCs w:val="23"/>
          <w:u w:val="single"/>
        </w:rPr>
      </w:pPr>
    </w:p>
    <w:p w14:paraId="257B0364" w14:textId="76F40A21" w:rsidR="0027454F" w:rsidRDefault="0027454F" w:rsidP="006873F5">
      <w:pPr>
        <w:pStyle w:val="Default"/>
        <w:rPr>
          <w:color w:val="FF0000"/>
          <w:sz w:val="23"/>
          <w:szCs w:val="23"/>
          <w:u w:val="single"/>
        </w:rPr>
      </w:pPr>
    </w:p>
    <w:p w14:paraId="0B3578FF" w14:textId="1D6F7C6C" w:rsidR="00536ECC" w:rsidRDefault="00536ECC" w:rsidP="006873F5">
      <w:pPr>
        <w:pStyle w:val="Default"/>
        <w:rPr>
          <w:color w:val="FF0000"/>
          <w:sz w:val="23"/>
          <w:szCs w:val="23"/>
          <w:u w:val="single"/>
        </w:rPr>
      </w:pPr>
    </w:p>
    <w:p w14:paraId="5904EE09" w14:textId="2D2CAEF4" w:rsidR="00536ECC" w:rsidRDefault="00536ECC" w:rsidP="006873F5">
      <w:pPr>
        <w:pStyle w:val="Default"/>
        <w:rPr>
          <w:color w:val="FF0000"/>
          <w:sz w:val="23"/>
          <w:szCs w:val="23"/>
          <w:u w:val="single"/>
        </w:rPr>
      </w:pPr>
    </w:p>
    <w:p w14:paraId="26409EC2" w14:textId="18174355" w:rsidR="00536ECC" w:rsidRDefault="00536ECC" w:rsidP="006873F5">
      <w:pPr>
        <w:pStyle w:val="Default"/>
        <w:rPr>
          <w:color w:val="FF0000"/>
          <w:sz w:val="23"/>
          <w:szCs w:val="23"/>
          <w:u w:val="single"/>
        </w:rPr>
      </w:pPr>
    </w:p>
    <w:p w14:paraId="4F7ED8F6" w14:textId="50564157" w:rsidR="00536ECC" w:rsidRDefault="00536ECC" w:rsidP="006873F5">
      <w:pPr>
        <w:pStyle w:val="Default"/>
        <w:rPr>
          <w:color w:val="FF0000"/>
          <w:sz w:val="23"/>
          <w:szCs w:val="23"/>
          <w:u w:val="single"/>
        </w:rPr>
      </w:pPr>
    </w:p>
    <w:p w14:paraId="181576A2" w14:textId="0A74D808" w:rsidR="00536ECC" w:rsidRDefault="00536ECC" w:rsidP="006873F5">
      <w:pPr>
        <w:pStyle w:val="Default"/>
        <w:rPr>
          <w:color w:val="FF0000"/>
          <w:sz w:val="23"/>
          <w:szCs w:val="23"/>
          <w:u w:val="single"/>
        </w:rPr>
      </w:pPr>
    </w:p>
    <w:p w14:paraId="3F9060B5" w14:textId="77777777" w:rsidR="00536ECC" w:rsidRDefault="00536ECC" w:rsidP="006873F5">
      <w:pPr>
        <w:pStyle w:val="Default"/>
        <w:rPr>
          <w:color w:val="FF0000"/>
          <w:sz w:val="23"/>
          <w:szCs w:val="23"/>
          <w:u w:val="single"/>
        </w:rPr>
      </w:pPr>
    </w:p>
    <w:p w14:paraId="0EF49C80" w14:textId="592483EF" w:rsidR="0027454F" w:rsidRDefault="0027454F" w:rsidP="006873F5">
      <w:pPr>
        <w:pStyle w:val="Default"/>
        <w:rPr>
          <w:color w:val="FF0000"/>
          <w:sz w:val="23"/>
          <w:szCs w:val="23"/>
          <w:u w:val="single"/>
        </w:rPr>
      </w:pPr>
    </w:p>
    <w:p w14:paraId="1574C7AD" w14:textId="7694FCEC" w:rsidR="006873F5" w:rsidRDefault="006E0E7C" w:rsidP="006873F5">
      <w:pPr>
        <w:pStyle w:val="Default"/>
        <w:rPr>
          <w:color w:val="FF0000"/>
          <w:sz w:val="23"/>
          <w:szCs w:val="23"/>
          <w:u w:val="single"/>
        </w:rPr>
      </w:pPr>
      <w:r>
        <w:rPr>
          <w:color w:val="FF0000"/>
          <w:sz w:val="23"/>
          <w:szCs w:val="23"/>
          <w:u w:val="single"/>
        </w:rPr>
        <w:lastRenderedPageBreak/>
        <w:t>CEC</w:t>
      </w:r>
    </w:p>
    <w:p w14:paraId="4CB7DCAD" w14:textId="77777777" w:rsidR="006E0E7C" w:rsidRPr="00A2727F" w:rsidRDefault="006E0E7C" w:rsidP="006873F5">
      <w:pPr>
        <w:pStyle w:val="Default"/>
        <w:rPr>
          <w:color w:val="FF0000"/>
          <w:sz w:val="23"/>
          <w:szCs w:val="23"/>
        </w:rPr>
      </w:pPr>
    </w:p>
    <w:p w14:paraId="3C1CE7BA" w14:textId="68FD93BA" w:rsidR="006873F5" w:rsidRPr="00A2727F" w:rsidRDefault="006873F5" w:rsidP="006873F5">
      <w:pPr>
        <w:pStyle w:val="Default"/>
        <w:rPr>
          <w:color w:val="FF0000"/>
          <w:sz w:val="22"/>
          <w:szCs w:val="22"/>
        </w:rPr>
      </w:pPr>
      <w:r w:rsidRPr="00A2727F">
        <w:rPr>
          <w:color w:val="FF0000"/>
          <w:sz w:val="22"/>
          <w:szCs w:val="22"/>
        </w:rPr>
        <w:t xml:space="preserve">All students enrolled in this course are </w:t>
      </w:r>
      <w:r w:rsidRPr="00A2727F">
        <w:rPr>
          <w:b/>
          <w:color w:val="FF0000"/>
          <w:sz w:val="22"/>
          <w:szCs w:val="22"/>
        </w:rPr>
        <w:t xml:space="preserve">required to complete 4 hours of </w:t>
      </w:r>
      <w:r w:rsidR="006E0E7C">
        <w:rPr>
          <w:b/>
          <w:color w:val="FF0000"/>
          <w:sz w:val="22"/>
          <w:szCs w:val="22"/>
        </w:rPr>
        <w:t>CEC</w:t>
      </w:r>
      <w:r w:rsidRPr="00A2727F">
        <w:rPr>
          <w:b/>
          <w:color w:val="FF0000"/>
          <w:sz w:val="22"/>
          <w:szCs w:val="22"/>
        </w:rPr>
        <w:t xml:space="preserve"> credit</w:t>
      </w:r>
      <w:r w:rsidRPr="00A2727F">
        <w:rPr>
          <w:color w:val="FF0000"/>
          <w:sz w:val="22"/>
          <w:szCs w:val="22"/>
        </w:rPr>
        <w:t xml:space="preserve">. The main purpose of this requirement is to expose students to research methods used by psychologists either directly through participation in research projects or indirectly through reading and summarizing research articles. </w:t>
      </w:r>
      <w:r w:rsidRPr="00A2727F">
        <w:rPr>
          <w:i/>
          <w:color w:val="FF0000"/>
          <w:sz w:val="22"/>
          <w:szCs w:val="22"/>
        </w:rPr>
        <w:t>If you fail to complete the mandatory 4 hours by Friday before Christmas Break, your overall percentage grade will be reduced by 10% = one letter grade</w:t>
      </w:r>
      <w:r w:rsidRPr="00A2727F">
        <w:rPr>
          <w:color w:val="FF0000"/>
          <w:sz w:val="22"/>
          <w:szCs w:val="22"/>
        </w:rPr>
        <w:t xml:space="preserve">. The entire 4 hours must be completed satisfactorily to avoid the penalty. Students are strongly encouraged to </w:t>
      </w:r>
      <w:r w:rsidRPr="00A2727F">
        <w:rPr>
          <w:b/>
          <w:color w:val="FF0000"/>
          <w:sz w:val="22"/>
          <w:szCs w:val="22"/>
        </w:rPr>
        <w:t>complete the 4 research credits by the last class of the semester</w:t>
      </w:r>
      <w:r w:rsidRPr="00A2727F">
        <w:rPr>
          <w:color w:val="FF0000"/>
          <w:sz w:val="22"/>
          <w:szCs w:val="22"/>
        </w:rPr>
        <w:t xml:space="preserve"> to allow time for retakes or alternative substitutions should the need arise.</w:t>
      </w:r>
    </w:p>
    <w:p w14:paraId="3BF2A708" w14:textId="77777777" w:rsidR="006873F5" w:rsidRPr="00A2727F" w:rsidRDefault="006873F5" w:rsidP="006873F5">
      <w:pPr>
        <w:pStyle w:val="Default"/>
        <w:rPr>
          <w:color w:val="FF0000"/>
          <w:sz w:val="22"/>
          <w:szCs w:val="22"/>
        </w:rPr>
      </w:pPr>
    </w:p>
    <w:p w14:paraId="66FEBD4A" w14:textId="77777777" w:rsidR="006873F5" w:rsidRPr="00A2727F" w:rsidRDefault="006873F5" w:rsidP="006873F5">
      <w:pPr>
        <w:pStyle w:val="Default"/>
        <w:rPr>
          <w:color w:val="FF0000"/>
          <w:sz w:val="22"/>
          <w:szCs w:val="22"/>
        </w:rPr>
      </w:pPr>
      <w:r w:rsidRPr="00A2727F">
        <w:rPr>
          <w:color w:val="FF0000"/>
          <w:sz w:val="22"/>
          <w:szCs w:val="22"/>
        </w:rPr>
        <w:t xml:space="preserve">There are two ways to earn research credits: </w:t>
      </w:r>
    </w:p>
    <w:p w14:paraId="55B0A27D" w14:textId="77777777" w:rsidR="006873F5" w:rsidRPr="00A2727F" w:rsidRDefault="006873F5" w:rsidP="006873F5">
      <w:pPr>
        <w:pStyle w:val="Default"/>
        <w:rPr>
          <w:color w:val="FF0000"/>
          <w:sz w:val="22"/>
          <w:szCs w:val="22"/>
        </w:rPr>
      </w:pPr>
    </w:p>
    <w:p w14:paraId="745670BF" w14:textId="77777777" w:rsidR="006873F5" w:rsidRPr="00A2727F" w:rsidRDefault="006873F5" w:rsidP="006873F5">
      <w:pPr>
        <w:pStyle w:val="Default"/>
        <w:rPr>
          <w:b/>
          <w:color w:val="FF0000"/>
          <w:sz w:val="22"/>
          <w:szCs w:val="22"/>
        </w:rPr>
      </w:pPr>
      <w:r w:rsidRPr="00A2727F">
        <w:rPr>
          <w:b/>
          <w:color w:val="FF0000"/>
          <w:sz w:val="22"/>
          <w:szCs w:val="22"/>
        </w:rPr>
        <w:t xml:space="preserve">OPTION 1: Research Participation </w:t>
      </w:r>
    </w:p>
    <w:p w14:paraId="33303956" w14:textId="77777777" w:rsidR="006873F5" w:rsidRPr="00A2727F" w:rsidRDefault="006873F5" w:rsidP="006873F5">
      <w:pPr>
        <w:pStyle w:val="Default"/>
        <w:rPr>
          <w:color w:val="FF0000"/>
          <w:sz w:val="22"/>
          <w:szCs w:val="22"/>
        </w:rPr>
      </w:pPr>
      <w:r w:rsidRPr="00A2727F">
        <w:rPr>
          <w:color w:val="FF0000"/>
          <w:sz w:val="22"/>
          <w:szCs w:val="22"/>
        </w:rPr>
        <w:t xml:space="preserve">You may choose to serve as a participant in a study conducted by Psychology Department faculty and/or graduate students. In this way, you will experience first-hand what psychology research is like. You may sign up for research participation using SONA (see separate handout). All research hours should be verifiable (almost always in SONA) by the last day of classes. Students seeking extensions must inform the instructor by that day as well. </w:t>
      </w:r>
    </w:p>
    <w:p w14:paraId="5C146C16" w14:textId="77777777" w:rsidR="006873F5" w:rsidRPr="00A2727F" w:rsidRDefault="006873F5" w:rsidP="006873F5">
      <w:pPr>
        <w:pStyle w:val="Default"/>
        <w:rPr>
          <w:color w:val="FF0000"/>
          <w:sz w:val="22"/>
          <w:szCs w:val="22"/>
        </w:rPr>
      </w:pPr>
    </w:p>
    <w:p w14:paraId="16836BA6" w14:textId="77777777" w:rsidR="006873F5" w:rsidRPr="00A2727F" w:rsidRDefault="006873F5" w:rsidP="006873F5">
      <w:pPr>
        <w:pStyle w:val="Default"/>
        <w:rPr>
          <w:color w:val="FF0000"/>
          <w:sz w:val="22"/>
          <w:szCs w:val="22"/>
        </w:rPr>
      </w:pPr>
      <w:r w:rsidRPr="00A2727F">
        <w:rPr>
          <w:color w:val="FF0000"/>
          <w:sz w:val="22"/>
          <w:szCs w:val="22"/>
        </w:rPr>
        <w:t>Researchers in the Psychology Department take their studies seriously, offering students good-faith opportunities to participate in the growth of scientific knowledge. Good-faith participation is a reasonable expectation in promoting both high-quality research and fairness among participants. Accordingly, researchers may award research credits conditional on (1) conscientious (i.e., “non-random,” purposeful, accurate, meaningful) responding, (2) completion of a sufficient proportion of study materials to permit data usability (e.g., minimum 90%), and/or (3) full compliance with participation eligibility requirements. Specific conditions for compensation are described in the given study’s consent form. Students are urged to read those forms carefully in choosing whether or not to participate in a given study. If your responses are determined to be non-purposeful, incomplete, or otherwise unusable for targeted research aims, you may be asked to redo the study.</w:t>
      </w:r>
    </w:p>
    <w:p w14:paraId="4AC5891C" w14:textId="77777777" w:rsidR="006873F5" w:rsidRPr="00A2727F" w:rsidRDefault="006873F5" w:rsidP="006873F5">
      <w:pPr>
        <w:pStyle w:val="Default"/>
        <w:rPr>
          <w:color w:val="FF0000"/>
          <w:sz w:val="22"/>
          <w:szCs w:val="22"/>
        </w:rPr>
      </w:pPr>
    </w:p>
    <w:p w14:paraId="1729CDCB" w14:textId="77777777" w:rsidR="006873F5" w:rsidRPr="00A2727F" w:rsidRDefault="006873F5" w:rsidP="006873F5">
      <w:pPr>
        <w:pStyle w:val="Default"/>
        <w:rPr>
          <w:b/>
          <w:bCs/>
          <w:color w:val="FF0000"/>
          <w:sz w:val="22"/>
          <w:szCs w:val="22"/>
        </w:rPr>
      </w:pPr>
      <w:r w:rsidRPr="00A2727F">
        <w:rPr>
          <w:b/>
          <w:bCs/>
          <w:color w:val="FF0000"/>
          <w:sz w:val="22"/>
          <w:szCs w:val="22"/>
        </w:rPr>
        <w:t xml:space="preserve">OPTION 2: Research Report </w:t>
      </w:r>
    </w:p>
    <w:p w14:paraId="39C89753" w14:textId="77777777" w:rsidR="006873F5" w:rsidRPr="00A2727F" w:rsidRDefault="006873F5" w:rsidP="006873F5">
      <w:pPr>
        <w:pStyle w:val="Default"/>
        <w:rPr>
          <w:color w:val="FF0000"/>
          <w:sz w:val="22"/>
          <w:szCs w:val="22"/>
        </w:rPr>
      </w:pPr>
      <w:r w:rsidRPr="00A2727F">
        <w:rPr>
          <w:color w:val="FF0000"/>
          <w:sz w:val="22"/>
          <w:szCs w:val="22"/>
        </w:rPr>
        <w:t>You may choose to write a brief review of a research article. Each review is considered the equivalent of 1 research hour. The review should be approximately 2 double-spaced, typed pages (1-inch margins, 12-point times-roman) and contain the following information:</w:t>
      </w:r>
    </w:p>
    <w:p w14:paraId="5F6215EE" w14:textId="77777777" w:rsidR="006873F5" w:rsidRPr="00A2727F" w:rsidRDefault="006873F5" w:rsidP="006873F5">
      <w:pPr>
        <w:pStyle w:val="Default"/>
        <w:numPr>
          <w:ilvl w:val="0"/>
          <w:numId w:val="1"/>
        </w:numPr>
        <w:rPr>
          <w:color w:val="FF0000"/>
          <w:sz w:val="22"/>
          <w:szCs w:val="22"/>
        </w:rPr>
      </w:pPr>
      <w:r w:rsidRPr="00A2727F">
        <w:rPr>
          <w:color w:val="FF0000"/>
          <w:sz w:val="22"/>
          <w:szCs w:val="22"/>
        </w:rPr>
        <w:t>What the author(s) were trying to do; what were their hypotheses?</w:t>
      </w:r>
    </w:p>
    <w:p w14:paraId="50F02FF0" w14:textId="77777777" w:rsidR="006873F5" w:rsidRPr="00A2727F" w:rsidRDefault="006873F5" w:rsidP="006873F5">
      <w:pPr>
        <w:pStyle w:val="Default"/>
        <w:numPr>
          <w:ilvl w:val="0"/>
          <w:numId w:val="1"/>
        </w:numPr>
        <w:rPr>
          <w:color w:val="FF0000"/>
          <w:sz w:val="22"/>
          <w:szCs w:val="22"/>
        </w:rPr>
      </w:pPr>
      <w:r w:rsidRPr="00A2727F">
        <w:rPr>
          <w:color w:val="FF0000"/>
          <w:sz w:val="22"/>
          <w:szCs w:val="22"/>
        </w:rPr>
        <w:t>How the author(s) did it; what methods did they use?</w:t>
      </w:r>
    </w:p>
    <w:p w14:paraId="296BFA48" w14:textId="77777777" w:rsidR="006873F5" w:rsidRPr="00A2727F" w:rsidRDefault="006873F5" w:rsidP="006873F5">
      <w:pPr>
        <w:pStyle w:val="Default"/>
        <w:numPr>
          <w:ilvl w:val="0"/>
          <w:numId w:val="1"/>
        </w:numPr>
        <w:rPr>
          <w:color w:val="FF0000"/>
          <w:sz w:val="22"/>
          <w:szCs w:val="22"/>
        </w:rPr>
      </w:pPr>
      <w:r w:rsidRPr="00A2727F">
        <w:rPr>
          <w:color w:val="FF0000"/>
          <w:sz w:val="22"/>
          <w:szCs w:val="22"/>
        </w:rPr>
        <w:t>What the author(s) found; were their hypotheses supported?</w:t>
      </w:r>
    </w:p>
    <w:p w14:paraId="2E6D6BCE" w14:textId="77777777" w:rsidR="006873F5" w:rsidRPr="00A2727F" w:rsidRDefault="006873F5" w:rsidP="006873F5">
      <w:pPr>
        <w:pStyle w:val="Default"/>
        <w:numPr>
          <w:ilvl w:val="0"/>
          <w:numId w:val="1"/>
        </w:numPr>
        <w:rPr>
          <w:color w:val="FF0000"/>
          <w:sz w:val="22"/>
          <w:szCs w:val="22"/>
        </w:rPr>
      </w:pPr>
      <w:r w:rsidRPr="00A2727F">
        <w:rPr>
          <w:color w:val="FF0000"/>
          <w:sz w:val="22"/>
          <w:szCs w:val="22"/>
        </w:rPr>
        <w:t>What the author(s) concluded; what do their findings mean and imply?</w:t>
      </w:r>
    </w:p>
    <w:p w14:paraId="36CD9AE6" w14:textId="77777777" w:rsidR="006873F5" w:rsidRPr="00A2727F" w:rsidRDefault="006873F5" w:rsidP="006873F5">
      <w:pPr>
        <w:pStyle w:val="Default"/>
        <w:rPr>
          <w:color w:val="FF0000"/>
          <w:sz w:val="22"/>
          <w:szCs w:val="22"/>
        </w:rPr>
      </w:pPr>
      <w:r w:rsidRPr="00A2727F">
        <w:rPr>
          <w:color w:val="FF0000"/>
          <w:sz w:val="22"/>
          <w:szCs w:val="22"/>
        </w:rPr>
        <w:t xml:space="preserve">All good psychological research articles will contain the above information, so you should have no difficulty finding the information you need. Articles must be from one of the Journals listed at the end of the syllabus, must contain a methods section, and </w:t>
      </w:r>
      <w:r w:rsidRPr="00A2727F">
        <w:rPr>
          <w:b/>
          <w:i/>
          <w:color w:val="FF0000"/>
          <w:sz w:val="22"/>
          <w:szCs w:val="22"/>
        </w:rPr>
        <w:t>must have been published in 2015 or later</w:t>
      </w:r>
      <w:r w:rsidRPr="00A2727F">
        <w:rPr>
          <w:color w:val="FF0000"/>
          <w:sz w:val="22"/>
          <w:szCs w:val="22"/>
        </w:rPr>
        <w:t>.</w:t>
      </w:r>
    </w:p>
    <w:p w14:paraId="08BC33F6" w14:textId="77777777" w:rsidR="006873F5" w:rsidRPr="00A2727F" w:rsidRDefault="006873F5" w:rsidP="006873F5">
      <w:pPr>
        <w:pStyle w:val="Default"/>
        <w:rPr>
          <w:color w:val="FF0000"/>
          <w:sz w:val="22"/>
          <w:szCs w:val="22"/>
        </w:rPr>
      </w:pPr>
    </w:p>
    <w:p w14:paraId="37222601" w14:textId="77777777" w:rsidR="006873F5" w:rsidRPr="00A2727F" w:rsidRDefault="006873F5" w:rsidP="006873F5">
      <w:pPr>
        <w:pStyle w:val="Default"/>
        <w:rPr>
          <w:color w:val="FF0000"/>
          <w:sz w:val="22"/>
          <w:szCs w:val="22"/>
        </w:rPr>
      </w:pPr>
      <w:r w:rsidRPr="00A2727F">
        <w:rPr>
          <w:color w:val="FF0000"/>
          <w:sz w:val="22"/>
          <w:szCs w:val="22"/>
        </w:rPr>
        <w:t xml:space="preserve">All articles must be approved by the instructor before reports are submitted. No two students will be permitted to write a report on the same article (first come, first served). All reports must be written using your own words. </w:t>
      </w:r>
      <w:r w:rsidRPr="00A2727F">
        <w:rPr>
          <w:b/>
          <w:i/>
          <w:color w:val="FF0000"/>
          <w:sz w:val="22"/>
          <w:szCs w:val="22"/>
        </w:rPr>
        <w:t xml:space="preserve">Reports that are plagiarized or paraphrased excessively will earn 0 credit and be reported to the College as academic misconduct. </w:t>
      </w:r>
      <w:r w:rsidRPr="00A2727F">
        <w:rPr>
          <w:color w:val="FF0000"/>
          <w:sz w:val="22"/>
          <w:szCs w:val="22"/>
        </w:rPr>
        <w:t>A copy of the report and the article itself (including references) should be handed in with a cover page containing the following information:</w:t>
      </w:r>
    </w:p>
    <w:p w14:paraId="3418D2B3" w14:textId="77777777" w:rsidR="006873F5" w:rsidRPr="00A2727F" w:rsidRDefault="006873F5" w:rsidP="006873F5">
      <w:pPr>
        <w:pStyle w:val="Default"/>
        <w:numPr>
          <w:ilvl w:val="0"/>
          <w:numId w:val="2"/>
        </w:numPr>
        <w:rPr>
          <w:color w:val="FF0000"/>
          <w:sz w:val="22"/>
          <w:szCs w:val="22"/>
        </w:rPr>
      </w:pPr>
      <w:r w:rsidRPr="00A2727F">
        <w:rPr>
          <w:color w:val="FF0000"/>
          <w:sz w:val="22"/>
          <w:szCs w:val="22"/>
        </w:rPr>
        <w:t>Article title, article author(s), year of publication, journal title, journal volume number and article page numbers, and your name.</w:t>
      </w:r>
    </w:p>
    <w:p w14:paraId="3757EACE" w14:textId="77777777" w:rsidR="006873F5" w:rsidRPr="00A2727F" w:rsidRDefault="006873F5" w:rsidP="006873F5">
      <w:pPr>
        <w:pStyle w:val="Default"/>
        <w:rPr>
          <w:color w:val="FF0000"/>
          <w:sz w:val="22"/>
          <w:szCs w:val="22"/>
        </w:rPr>
      </w:pPr>
    </w:p>
    <w:p w14:paraId="53AA74BD" w14:textId="6319347D" w:rsidR="006873F5" w:rsidRPr="006E0E7C" w:rsidRDefault="006873F5" w:rsidP="006873F5">
      <w:pPr>
        <w:pStyle w:val="Default"/>
        <w:rPr>
          <w:color w:val="FF0000"/>
          <w:sz w:val="22"/>
          <w:szCs w:val="22"/>
        </w:rPr>
      </w:pPr>
      <w:r w:rsidRPr="00A2727F">
        <w:rPr>
          <w:color w:val="FF0000"/>
          <w:sz w:val="22"/>
          <w:szCs w:val="22"/>
        </w:rPr>
        <w:t>Any combination of the two options is acceptable (e.g., 4 hours of research participation or 2 hours of research participation plus 2 reports).</w:t>
      </w:r>
    </w:p>
    <w:sectPr w:rsidR="006873F5" w:rsidRPr="006E0E7C" w:rsidSect="00450E9A">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Nicole Adams" w:date="2021-07-02T15:01:00Z" w:initials="NA">
    <w:p w14:paraId="1EDDD3B4" w14:textId="06F526B3" w:rsidR="00020B9A" w:rsidRDefault="00020B9A">
      <w:pPr>
        <w:pStyle w:val="CommentText"/>
      </w:pPr>
      <w:r>
        <w:rPr>
          <w:rStyle w:val="CommentReference"/>
        </w:rPr>
        <w:annotationRef/>
      </w:r>
      <w:r>
        <w:t>Not sure this comic supports Goal 4. It comes off cynical towards managers.</w:t>
      </w:r>
    </w:p>
    <w:p w14:paraId="05DA51A9" w14:textId="237B6F74" w:rsidR="00020B9A" w:rsidRDefault="00020B9A">
      <w:pPr>
        <w:pStyle w:val="CommentText"/>
      </w:pPr>
    </w:p>
    <w:p w14:paraId="516F6B50" w14:textId="681EB538" w:rsidR="00020B9A" w:rsidRDefault="00020B9A">
      <w:pPr>
        <w:pStyle w:val="CommentText"/>
      </w:pPr>
      <w:r>
        <w:t xml:space="preserve">Also I’m not understanding Outcome 4.1 when you say “fairness of psychological test use”. Are you saying they will be able to identify when a psychological test is fair? </w:t>
      </w:r>
      <w:r w:rsidR="00DD1D66">
        <w:t>What do you mean by that?</w:t>
      </w:r>
    </w:p>
    <w:p w14:paraId="43176908" w14:textId="6959389D" w:rsidR="00020B9A" w:rsidRDefault="00020B9A">
      <w:pPr>
        <w:pStyle w:val="CommentText"/>
      </w:pPr>
    </w:p>
  </w:comment>
  <w:comment w:id="0" w:author="quinn.knudsen@basf.com" w:date="2021-07-01T21:09:00Z" w:initials="QK">
    <w:p w14:paraId="0B8E42A6" w14:textId="77777777" w:rsidR="00020B9A" w:rsidRDefault="00020B9A">
      <w:pPr>
        <w:pStyle w:val="CommentText"/>
      </w:pPr>
      <w:r>
        <w:rPr>
          <w:rStyle w:val="CommentReference"/>
        </w:rPr>
        <w:annotationRef/>
      </w:r>
      <w:r>
        <w:t>Should I keep this in?</w:t>
      </w:r>
    </w:p>
    <w:p w14:paraId="232DC6C9" w14:textId="5F2AE489" w:rsidR="00020B9A" w:rsidRDefault="00020B9A">
      <w:pPr>
        <w:pStyle w:val="CommentText"/>
      </w:pPr>
    </w:p>
  </w:comment>
  <w:comment w:id="1" w:author="Nicole Adams" w:date="2021-07-02T15:03:00Z" w:initials="NA">
    <w:p w14:paraId="7A9D7DEF" w14:textId="77777777" w:rsidR="00020B9A" w:rsidRDefault="00020B9A">
      <w:pPr>
        <w:pStyle w:val="CommentText"/>
      </w:pPr>
      <w:r>
        <w:rPr>
          <w:rStyle w:val="CommentReference"/>
        </w:rPr>
        <w:annotationRef/>
      </w:r>
      <w:r>
        <w:t>Yes, keep it. But understand it may not apply to all students’ interests. Maybe go over this part briefly when you go over the syllabus in the first class and tell students to refer back to it if they have an interest in pursuing psych as a career or grad degree</w:t>
      </w:r>
    </w:p>
    <w:p w14:paraId="3F0F5836" w14:textId="30A665D6" w:rsidR="00020B9A" w:rsidRDefault="00020B9A">
      <w:pPr>
        <w:pStyle w:val="CommentText"/>
      </w:pPr>
    </w:p>
  </w:comment>
  <w:comment w:id="4" w:author="Nicole Adams" w:date="2021-07-02T15:07:00Z" w:initials="NA">
    <w:p w14:paraId="08077071" w14:textId="254E7F5D" w:rsidR="00020B9A" w:rsidRDefault="00020B9A">
      <w:pPr>
        <w:pStyle w:val="CommentText"/>
      </w:pPr>
      <w:r>
        <w:rPr>
          <w:rStyle w:val="CommentReference"/>
        </w:rPr>
        <w:annotationRef/>
      </w:r>
      <w:r>
        <w:t xml:space="preserve">Suggested: </w:t>
      </w:r>
      <w:r w:rsidR="00DD1D66">
        <w:t>“</w:t>
      </w:r>
      <w:r w:rsidR="001713C6">
        <w:t>You are allotted 2 absences, no questions asked. You will receive a deduction in your final grade for every absence after 3.</w:t>
      </w:r>
      <w:r w:rsidR="00DD1D66">
        <w:t>”</w:t>
      </w:r>
    </w:p>
    <w:p w14:paraId="6EB2D615" w14:textId="56369BE4" w:rsidR="001713C6" w:rsidRDefault="001713C6">
      <w:pPr>
        <w:pStyle w:val="CommentText"/>
      </w:pPr>
    </w:p>
  </w:comment>
  <w:comment w:id="5" w:author="Nicole Adams" w:date="2021-07-02T15:10:00Z" w:initials="NA">
    <w:p w14:paraId="20716722" w14:textId="5993320B" w:rsidR="001713C6" w:rsidRDefault="001713C6">
      <w:pPr>
        <w:pStyle w:val="CommentText"/>
      </w:pPr>
      <w:r>
        <w:rPr>
          <w:rStyle w:val="CommentReference"/>
        </w:rPr>
        <w:annotationRef/>
      </w:r>
      <w:r>
        <w:t>I would put this in bold.</w:t>
      </w:r>
    </w:p>
  </w:comment>
  <w:comment w:id="6" w:author="Nicole Adams" w:date="2021-07-02T15:14:00Z" w:initials="NA">
    <w:p w14:paraId="5CA406AB" w14:textId="331C450D" w:rsidR="001713C6" w:rsidRDefault="001713C6">
      <w:pPr>
        <w:pStyle w:val="CommentText"/>
      </w:pPr>
      <w:r>
        <w:rPr>
          <w:rStyle w:val="CommentReference"/>
        </w:rPr>
        <w:annotationRef/>
      </w:r>
      <w:r>
        <w:t>Doesn’t this contradict your “one-letter-grade deduction” from the above paragraph?</w:t>
      </w:r>
    </w:p>
  </w:comment>
  <w:comment w:id="7" w:author="Nicole Adams" w:date="2021-07-02T15:17:00Z" w:initials="NA">
    <w:p w14:paraId="2C26DAA5" w14:textId="7765815E" w:rsidR="001713C6" w:rsidRDefault="001713C6">
      <w:pPr>
        <w:pStyle w:val="CommentText"/>
      </w:pPr>
      <w:r>
        <w:rPr>
          <w:rStyle w:val="CommentReference"/>
        </w:rPr>
        <w:annotationRef/>
      </w:r>
      <w:r>
        <w:t xml:space="preserve">I think the Grading Scale should be at the top of the </w:t>
      </w:r>
      <w:r w:rsidR="00DD1D66">
        <w:t xml:space="preserve">Grading </w:t>
      </w:r>
      <w:r>
        <w:t xml:space="preserve">section then </w:t>
      </w:r>
      <w:r w:rsidR="00DD1D66">
        <w:t>broken down to each assignment type</w:t>
      </w:r>
    </w:p>
  </w:comment>
  <w:comment w:id="55" w:author="quinn.knudsen@basf.com" w:date="2021-06-29T21:17:00Z" w:initials="QK">
    <w:p w14:paraId="3A68BC2E" w14:textId="5E1965B1" w:rsidR="00020B9A" w:rsidRDefault="00020B9A">
      <w:pPr>
        <w:pStyle w:val="CommentText"/>
      </w:pPr>
      <w:r>
        <w:rPr>
          <w:rStyle w:val="CommentReference"/>
        </w:rPr>
        <w:annotationRef/>
      </w:r>
      <w:r>
        <w:t>May combine for career conversations to lighten the load</w:t>
      </w:r>
    </w:p>
  </w:comment>
  <w:comment w:id="141" w:author="Nicole Adams" w:date="2021-07-06T10:01:00Z" w:initials="NA">
    <w:p w14:paraId="5C0CE457" w14:textId="0C6DB997" w:rsidR="00101AAE" w:rsidRDefault="00101AAE">
      <w:pPr>
        <w:pStyle w:val="CommentText"/>
      </w:pPr>
      <w:r>
        <w:rPr>
          <w:rStyle w:val="CommentReference"/>
        </w:rPr>
        <w:annotationRef/>
      </w:r>
      <w:r>
        <w:t>Your directions mentioned a Tire Plant but the prompt speaks to a restaurant, I fixed the directions.</w:t>
      </w:r>
    </w:p>
  </w:comment>
  <w:comment w:id="150" w:author="Nicole Adams" w:date="2021-07-06T09:58:00Z" w:initials="NA">
    <w:p w14:paraId="21556200" w14:textId="1CD816D8" w:rsidR="00101AAE" w:rsidRDefault="00101AAE">
      <w:pPr>
        <w:pStyle w:val="CommentText"/>
      </w:pPr>
      <w:r>
        <w:rPr>
          <w:rStyle w:val="CommentReference"/>
        </w:rPr>
        <w:annotationRef/>
      </w:r>
      <w:r>
        <w:t>Reworded some of the prompt to fix some run-on sentences.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176908" w15:done="0"/>
  <w15:commentEx w15:paraId="232DC6C9" w15:done="0"/>
  <w15:commentEx w15:paraId="3F0F5836" w15:paraIdParent="232DC6C9" w15:done="0"/>
  <w15:commentEx w15:paraId="6EB2D615" w15:done="1"/>
  <w15:commentEx w15:paraId="20716722" w15:done="1"/>
  <w15:commentEx w15:paraId="5CA406AB" w15:done="1"/>
  <w15:commentEx w15:paraId="2C26DAA5" w15:done="0"/>
  <w15:commentEx w15:paraId="3A68BC2E" w15:done="0"/>
  <w15:commentEx w15:paraId="5C0CE457" w15:done="1"/>
  <w15:commentEx w15:paraId="2155620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9A8D2" w16cex:dateUtc="2021-07-02T19:01:00Z"/>
  <w16cex:commentExtensible w16cex:durableId="2488AD8F" w16cex:dateUtc="2021-07-02T01:09:00Z"/>
  <w16cex:commentExtensible w16cex:durableId="2489A942" w16cex:dateUtc="2021-07-02T19:03:00Z"/>
  <w16cex:commentExtensible w16cex:durableId="2489AA42" w16cex:dateUtc="2021-07-02T19:07:00Z"/>
  <w16cex:commentExtensible w16cex:durableId="2489AAE2" w16cex:dateUtc="2021-07-02T19:10:00Z"/>
  <w16cex:commentExtensible w16cex:durableId="2489ABB8" w16cex:dateUtc="2021-07-02T19:14:00Z"/>
  <w16cex:commentExtensible w16cex:durableId="2489AC70" w16cex:dateUtc="2021-07-02T19:17:00Z"/>
  <w16cex:commentExtensible w16cex:durableId="24860C5A" w16cex:dateUtc="2021-06-30T01:17:00Z"/>
  <w16cex:commentExtensible w16cex:durableId="248EA872" w16cex:dateUtc="2021-07-06T14:01:00Z"/>
  <w16cex:commentExtensible w16cex:durableId="248EA7E1" w16cex:dateUtc="2021-07-06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176908" w16cid:durableId="2489A8D2"/>
  <w16cid:commentId w16cid:paraId="232DC6C9" w16cid:durableId="2488AD8F"/>
  <w16cid:commentId w16cid:paraId="3F0F5836" w16cid:durableId="2489A942"/>
  <w16cid:commentId w16cid:paraId="6EB2D615" w16cid:durableId="2489AA42"/>
  <w16cid:commentId w16cid:paraId="20716722" w16cid:durableId="2489AAE2"/>
  <w16cid:commentId w16cid:paraId="5CA406AB" w16cid:durableId="2489ABB8"/>
  <w16cid:commentId w16cid:paraId="2C26DAA5" w16cid:durableId="2489AC70"/>
  <w16cid:commentId w16cid:paraId="3A68BC2E" w16cid:durableId="24860C5A"/>
  <w16cid:commentId w16cid:paraId="5C0CE457" w16cid:durableId="248EA872"/>
  <w16cid:commentId w16cid:paraId="21556200" w16cid:durableId="248EA7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1A4D7" w14:textId="77777777" w:rsidR="00693992" w:rsidRDefault="00693992" w:rsidP="00A2727F">
      <w:pPr>
        <w:spacing w:after="0" w:line="240" w:lineRule="auto"/>
      </w:pPr>
      <w:r>
        <w:separator/>
      </w:r>
    </w:p>
  </w:endnote>
  <w:endnote w:type="continuationSeparator" w:id="0">
    <w:p w14:paraId="143E320B" w14:textId="77777777" w:rsidR="00693992" w:rsidRDefault="00693992" w:rsidP="00A2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92D8F" w14:textId="77777777" w:rsidR="00560A23" w:rsidRDefault="00560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B34D0" w14:textId="4562C514" w:rsidR="00020B9A" w:rsidRDefault="00020B9A">
    <w:pPr>
      <w:pStyle w:val="Footer"/>
    </w:pPr>
    <w:r>
      <w:rPr>
        <w:noProof/>
      </w:rPr>
      <mc:AlternateContent>
        <mc:Choice Requires="wps">
          <w:drawing>
            <wp:anchor distT="0" distB="0" distL="114300" distR="114300" simplePos="0" relativeHeight="251659264" behindDoc="0" locked="0" layoutInCell="0" allowOverlap="1" wp14:anchorId="792F695A" wp14:editId="22B732D3">
              <wp:simplePos x="0" y="0"/>
              <wp:positionH relativeFrom="page">
                <wp:posOffset>0</wp:posOffset>
              </wp:positionH>
              <wp:positionV relativeFrom="page">
                <wp:posOffset>9601200</wp:posOffset>
              </wp:positionV>
              <wp:extent cx="7772400" cy="266700"/>
              <wp:effectExtent l="0" t="0" r="0" b="0"/>
              <wp:wrapNone/>
              <wp:docPr id="1" name="MSIPCM0962490fb93165a8ee9c719f"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2620D" w14:textId="57D3F6D9" w:rsidR="00020B9A" w:rsidRPr="00A2727F" w:rsidRDefault="00020B9A" w:rsidP="00A2727F">
                          <w:pPr>
                            <w:spacing w:after="0"/>
                            <w:jc w:val="center"/>
                            <w:rPr>
                              <w:rFonts w:ascii="Arial" w:hAnsi="Arial" w:cs="Arial"/>
                              <w:color w:val="000000"/>
                              <w:sz w:val="20"/>
                            </w:rPr>
                          </w:pPr>
                          <w:r w:rsidRPr="00A2727F">
                            <w:rPr>
                              <w:rFonts w:ascii="Arial" w:hAnsi="Arial"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92F695A" id="_x0000_t202" coordsize="21600,21600" o:spt="202" path="m,l,21600r21600,l21600,xe">
              <v:stroke joinstyle="miter"/>
              <v:path gradientshapeok="t" o:connecttype="rect"/>
            </v:shapetype>
            <v:shape id="MSIPCM0962490fb93165a8ee9c719f" o:spid="_x0000_s1026"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" o:allowincell="f" filled="f" stroked="f" strokeweight=".5pt">
              <v:textbox inset=",0,,0">
                <w:txbxContent>
                  <w:p w14:paraId="3A52620D" w14:textId="57D3F6D9" w:rsidR="00020B9A" w:rsidRPr="00A2727F" w:rsidRDefault="00020B9A" w:rsidP="00A2727F">
                    <w:pPr>
                      <w:spacing w:after="0"/>
                      <w:jc w:val="center"/>
                      <w:rPr>
                        <w:rFonts w:ascii="Arial" w:hAnsi="Arial" w:cs="Arial"/>
                        <w:color w:val="000000"/>
                        <w:sz w:val="20"/>
                      </w:rPr>
                    </w:pPr>
                    <w:r w:rsidRPr="00A2727F">
                      <w:rPr>
                        <w:rFonts w:ascii="Arial" w:hAnsi="Arial"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41002" w14:textId="77777777" w:rsidR="00560A23" w:rsidRDefault="00560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AD8FB" w14:textId="77777777" w:rsidR="00693992" w:rsidRDefault="00693992" w:rsidP="00A2727F">
      <w:pPr>
        <w:spacing w:after="0" w:line="240" w:lineRule="auto"/>
      </w:pPr>
      <w:r>
        <w:separator/>
      </w:r>
    </w:p>
  </w:footnote>
  <w:footnote w:type="continuationSeparator" w:id="0">
    <w:p w14:paraId="67AB0325" w14:textId="77777777" w:rsidR="00693992" w:rsidRDefault="00693992" w:rsidP="00A27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EE277" w14:textId="77777777" w:rsidR="00560A23" w:rsidRDefault="00560A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50DC0" w14:textId="77777777" w:rsidR="00560A23" w:rsidRDefault="00560A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53826" w14:textId="77777777" w:rsidR="00560A23" w:rsidRDefault="00560A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B1B99"/>
    <w:multiLevelType w:val="hybridMultilevel"/>
    <w:tmpl w:val="E2E8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52365"/>
    <w:multiLevelType w:val="hybridMultilevel"/>
    <w:tmpl w:val="28B4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F63BC4"/>
    <w:multiLevelType w:val="hybridMultilevel"/>
    <w:tmpl w:val="19EE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F5BCF"/>
    <w:multiLevelType w:val="hybridMultilevel"/>
    <w:tmpl w:val="D610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D5054"/>
    <w:multiLevelType w:val="hybridMultilevel"/>
    <w:tmpl w:val="E990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81565"/>
    <w:multiLevelType w:val="hybridMultilevel"/>
    <w:tmpl w:val="6D4C56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8452E"/>
    <w:multiLevelType w:val="hybridMultilevel"/>
    <w:tmpl w:val="753A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B39EF"/>
    <w:multiLevelType w:val="hybridMultilevel"/>
    <w:tmpl w:val="613A7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C6ACD"/>
    <w:multiLevelType w:val="hybridMultilevel"/>
    <w:tmpl w:val="31667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3"/>
  </w:num>
  <w:num w:numId="6">
    <w:abstractNumId w:val="7"/>
  </w:num>
  <w:num w:numId="7">
    <w:abstractNumId w:val="6"/>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ole Adams">
    <w15:presenceInfo w15:providerId="AD" w15:userId="S::nicole.adams@bedbath.com::9551477f-ea0a-492a-b5e3-d406d5d49ffb"/>
  </w15:person>
  <w15:person w15:author="quinn.knudsen@basf.com">
    <w15:presenceInfo w15:providerId="None" w15:userId="quinn.knudsen@basf.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F5"/>
    <w:rsid w:val="00020B9A"/>
    <w:rsid w:val="0003345C"/>
    <w:rsid w:val="0004796C"/>
    <w:rsid w:val="00095695"/>
    <w:rsid w:val="00096CFC"/>
    <w:rsid w:val="00101AAE"/>
    <w:rsid w:val="00134A1C"/>
    <w:rsid w:val="001713C6"/>
    <w:rsid w:val="00175018"/>
    <w:rsid w:val="00182965"/>
    <w:rsid w:val="001A5A41"/>
    <w:rsid w:val="001B0019"/>
    <w:rsid w:val="001D1239"/>
    <w:rsid w:val="001E2C66"/>
    <w:rsid w:val="001F4701"/>
    <w:rsid w:val="00242AE6"/>
    <w:rsid w:val="00263439"/>
    <w:rsid w:val="0027454F"/>
    <w:rsid w:val="00356DC4"/>
    <w:rsid w:val="003F3034"/>
    <w:rsid w:val="00403C76"/>
    <w:rsid w:val="00410FB7"/>
    <w:rsid w:val="00434492"/>
    <w:rsid w:val="00443F58"/>
    <w:rsid w:val="00450E9A"/>
    <w:rsid w:val="004E5730"/>
    <w:rsid w:val="0050078E"/>
    <w:rsid w:val="00514763"/>
    <w:rsid w:val="00536ECC"/>
    <w:rsid w:val="005577FD"/>
    <w:rsid w:val="00560607"/>
    <w:rsid w:val="00560A23"/>
    <w:rsid w:val="00595074"/>
    <w:rsid w:val="005E1E57"/>
    <w:rsid w:val="00671548"/>
    <w:rsid w:val="006873F5"/>
    <w:rsid w:val="00693992"/>
    <w:rsid w:val="00694891"/>
    <w:rsid w:val="00694F7C"/>
    <w:rsid w:val="006A6E1D"/>
    <w:rsid w:val="006B502F"/>
    <w:rsid w:val="006E0E7C"/>
    <w:rsid w:val="00734058"/>
    <w:rsid w:val="0073504A"/>
    <w:rsid w:val="008176C9"/>
    <w:rsid w:val="008230BF"/>
    <w:rsid w:val="00881FFB"/>
    <w:rsid w:val="00934D76"/>
    <w:rsid w:val="009434C0"/>
    <w:rsid w:val="0096470C"/>
    <w:rsid w:val="00974D9B"/>
    <w:rsid w:val="00A2727F"/>
    <w:rsid w:val="00AF2824"/>
    <w:rsid w:val="00AF7172"/>
    <w:rsid w:val="00B27D46"/>
    <w:rsid w:val="00B432A3"/>
    <w:rsid w:val="00B43DF4"/>
    <w:rsid w:val="00BB3C82"/>
    <w:rsid w:val="00C13E9C"/>
    <w:rsid w:val="00C467A8"/>
    <w:rsid w:val="00C9046C"/>
    <w:rsid w:val="00D16B8A"/>
    <w:rsid w:val="00D45A3F"/>
    <w:rsid w:val="00DB68C5"/>
    <w:rsid w:val="00DD1D66"/>
    <w:rsid w:val="00E670E7"/>
    <w:rsid w:val="00F50747"/>
    <w:rsid w:val="00F96179"/>
    <w:rsid w:val="00FC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2DB35D"/>
  <w15:chartTrackingRefBased/>
  <w15:docId w15:val="{08CCA14C-A192-42EF-84FB-D805ABCB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3F5"/>
  </w:style>
  <w:style w:type="paragraph" w:styleId="Heading1">
    <w:name w:val="heading 1"/>
    <w:basedOn w:val="Normal"/>
    <w:next w:val="Normal"/>
    <w:link w:val="Heading1Char"/>
    <w:qFormat/>
    <w:rsid w:val="00A2727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73F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873F5"/>
    <w:rPr>
      <w:color w:val="0563C1" w:themeColor="hyperlink"/>
      <w:u w:val="single"/>
    </w:rPr>
  </w:style>
  <w:style w:type="character" w:styleId="UnresolvedMention">
    <w:name w:val="Unresolved Mention"/>
    <w:basedOn w:val="DefaultParagraphFont"/>
    <w:uiPriority w:val="99"/>
    <w:semiHidden/>
    <w:unhideWhenUsed/>
    <w:rsid w:val="006873F5"/>
    <w:rPr>
      <w:color w:val="605E5C"/>
      <w:shd w:val="clear" w:color="auto" w:fill="E1DFDD"/>
    </w:rPr>
  </w:style>
  <w:style w:type="character" w:customStyle="1" w:styleId="Heading1Char">
    <w:name w:val="Heading 1 Char"/>
    <w:basedOn w:val="DefaultParagraphFont"/>
    <w:link w:val="Heading1"/>
    <w:rsid w:val="00A2727F"/>
    <w:rPr>
      <w:rFonts w:ascii="Times New Roman" w:eastAsia="Times New Roman" w:hAnsi="Times New Roman" w:cs="Times New Roman"/>
      <w:b/>
      <w:bCs/>
      <w:sz w:val="24"/>
      <w:szCs w:val="24"/>
    </w:rPr>
  </w:style>
  <w:style w:type="paragraph" w:styleId="BodyText">
    <w:name w:val="Body Text"/>
    <w:basedOn w:val="Normal"/>
    <w:link w:val="BodyTextChar"/>
    <w:rsid w:val="00A2727F"/>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2727F"/>
    <w:rPr>
      <w:rFonts w:ascii="Times New Roman" w:eastAsia="Times New Roman" w:hAnsi="Times New Roman" w:cs="Times New Roman"/>
      <w:szCs w:val="24"/>
    </w:rPr>
  </w:style>
  <w:style w:type="paragraph" w:styleId="Header">
    <w:name w:val="header"/>
    <w:basedOn w:val="Normal"/>
    <w:link w:val="HeaderChar"/>
    <w:uiPriority w:val="99"/>
    <w:unhideWhenUsed/>
    <w:rsid w:val="00A27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27F"/>
  </w:style>
  <w:style w:type="paragraph" w:styleId="Footer">
    <w:name w:val="footer"/>
    <w:basedOn w:val="Normal"/>
    <w:link w:val="FooterChar"/>
    <w:uiPriority w:val="99"/>
    <w:unhideWhenUsed/>
    <w:rsid w:val="00A27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27F"/>
  </w:style>
  <w:style w:type="paragraph" w:styleId="NormalWeb">
    <w:name w:val="Normal (Web)"/>
    <w:basedOn w:val="Normal"/>
    <w:uiPriority w:val="99"/>
    <w:semiHidden/>
    <w:unhideWhenUsed/>
    <w:rsid w:val="0017501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175018"/>
    <w:pPr>
      <w:widowControl w:val="0"/>
      <w:autoSpaceDE w:val="0"/>
      <w:autoSpaceDN w:val="0"/>
      <w:spacing w:before="74" w:after="0" w:line="240" w:lineRule="auto"/>
      <w:ind w:left="192"/>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17501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75018"/>
    <w:pPr>
      <w:widowControl w:val="0"/>
      <w:autoSpaceDE w:val="0"/>
      <w:autoSpaceDN w:val="0"/>
      <w:spacing w:after="0" w:line="240" w:lineRule="auto"/>
    </w:pPr>
    <w:rPr>
      <w:rFonts w:ascii="Footlight MT Light" w:eastAsia="Footlight MT Light" w:hAnsi="Footlight MT Light" w:cs="Footlight MT Light"/>
    </w:rPr>
  </w:style>
  <w:style w:type="paragraph" w:styleId="BalloonText">
    <w:name w:val="Balloon Text"/>
    <w:basedOn w:val="Normal"/>
    <w:link w:val="BalloonTextChar"/>
    <w:uiPriority w:val="99"/>
    <w:semiHidden/>
    <w:unhideWhenUsed/>
    <w:rsid w:val="00C13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E9C"/>
    <w:rPr>
      <w:rFonts w:ascii="Segoe UI" w:hAnsi="Segoe UI" w:cs="Segoe UI"/>
      <w:sz w:val="18"/>
      <w:szCs w:val="18"/>
    </w:rPr>
  </w:style>
  <w:style w:type="character" w:styleId="CommentReference">
    <w:name w:val="annotation reference"/>
    <w:basedOn w:val="DefaultParagraphFont"/>
    <w:uiPriority w:val="99"/>
    <w:semiHidden/>
    <w:unhideWhenUsed/>
    <w:rsid w:val="008230BF"/>
    <w:rPr>
      <w:sz w:val="16"/>
      <w:szCs w:val="16"/>
    </w:rPr>
  </w:style>
  <w:style w:type="paragraph" w:styleId="CommentText">
    <w:name w:val="annotation text"/>
    <w:basedOn w:val="Normal"/>
    <w:link w:val="CommentTextChar"/>
    <w:uiPriority w:val="99"/>
    <w:semiHidden/>
    <w:unhideWhenUsed/>
    <w:rsid w:val="008230BF"/>
    <w:pPr>
      <w:spacing w:line="240" w:lineRule="auto"/>
    </w:pPr>
    <w:rPr>
      <w:sz w:val="20"/>
      <w:szCs w:val="20"/>
    </w:rPr>
  </w:style>
  <w:style w:type="character" w:customStyle="1" w:styleId="CommentTextChar">
    <w:name w:val="Comment Text Char"/>
    <w:basedOn w:val="DefaultParagraphFont"/>
    <w:link w:val="CommentText"/>
    <w:uiPriority w:val="99"/>
    <w:semiHidden/>
    <w:rsid w:val="008230BF"/>
    <w:rPr>
      <w:sz w:val="20"/>
      <w:szCs w:val="20"/>
    </w:rPr>
  </w:style>
  <w:style w:type="paragraph" w:styleId="CommentSubject">
    <w:name w:val="annotation subject"/>
    <w:basedOn w:val="CommentText"/>
    <w:next w:val="CommentText"/>
    <w:link w:val="CommentSubjectChar"/>
    <w:uiPriority w:val="99"/>
    <w:semiHidden/>
    <w:unhideWhenUsed/>
    <w:rsid w:val="008230BF"/>
    <w:rPr>
      <w:b/>
      <w:bCs/>
    </w:rPr>
  </w:style>
  <w:style w:type="character" w:customStyle="1" w:styleId="CommentSubjectChar">
    <w:name w:val="Comment Subject Char"/>
    <w:basedOn w:val="CommentTextChar"/>
    <w:link w:val="CommentSubject"/>
    <w:uiPriority w:val="99"/>
    <w:semiHidden/>
    <w:rsid w:val="008230BF"/>
    <w:rPr>
      <w:b/>
      <w:bCs/>
      <w:sz w:val="20"/>
      <w:szCs w:val="20"/>
    </w:rPr>
  </w:style>
  <w:style w:type="paragraph" w:styleId="ListParagraph">
    <w:name w:val="List Paragraph"/>
    <w:basedOn w:val="Normal"/>
    <w:uiPriority w:val="34"/>
    <w:qFormat/>
    <w:rsid w:val="004E5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641479">
      <w:bodyDiv w:val="1"/>
      <w:marLeft w:val="0"/>
      <w:marRight w:val="0"/>
      <w:marTop w:val="0"/>
      <w:marBottom w:val="0"/>
      <w:divBdr>
        <w:top w:val="none" w:sz="0" w:space="0" w:color="auto"/>
        <w:left w:val="none" w:sz="0" w:space="0" w:color="auto"/>
        <w:bottom w:val="none" w:sz="0" w:space="0" w:color="auto"/>
        <w:right w:val="none" w:sz="0" w:space="0" w:color="auto"/>
      </w:divBdr>
    </w:div>
    <w:div w:id="10450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knudsen@ramapo.edu" TargetMode="Externa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academics.adelphi.edu/edu/hpe/healthstudies/whalen/HED601_r2.shtm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amapo.edu/fa/arc/college-wide-policies-courses/" TargetMode="External"/><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header" Target="header3.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17E1E-BC3B-4B04-AC4A-5AC0452F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5786</Words>
  <Characters>32982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quinn.knudsen@basf.com</dc:creator>
  <cp:keywords/>
  <dc:description/>
  <cp:lastModifiedBy>quinn.knudsen@basf.com</cp:lastModifiedBy>
  <cp:revision>3</cp:revision>
  <dcterms:created xsi:type="dcterms:W3CDTF">2021-07-06T22:38:00Z</dcterms:created>
  <dcterms:modified xsi:type="dcterms:W3CDTF">2021-07-06T22:40:00Z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2021-06-27T13:26:45.3459651Z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47ba7273-c713-4c73-8945-635476a707a1</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KnudseQ@basfad.basf.net</vt:lpwstr>
  </property>
  <property fmtid="{D5CDD505-2E9C-101B-9397-08002B2CF9AE}" pid="13" name="MSIP_Label_06530cf4-8573-4c29-a912-bbcdac835909_SetDate">
    <vt:lpwstr>2021-06-27T13:26:45.3459651Z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47ba7273-c713-4c73-8945-635476a707a1</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y fmtid="{D5CDD505-2E9C-101B-9397-08002B2CF9AE}" pid="20" name="Classification_to_AIP">
    <vt:i4>0</vt:i4>
  </property>
</Properties>
</file>